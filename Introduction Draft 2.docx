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2BF6" w14:textId="007B0E98" w:rsidR="006D3C53" w:rsidDel="003A3874" w:rsidRDefault="006D3C53">
      <w:pPr>
        <w:rPr>
          <w:del w:id="0" w:author="Ninah Munk" w:date="2024-02-20T10:59:00Z"/>
        </w:rPr>
      </w:pPr>
      <w:del w:id="1" w:author="Ninah Munk" w:date="2024-02-20T10:59:00Z">
        <w:r w:rsidDel="003A3874">
          <w:delText>Wound</w:delText>
        </w:r>
        <w:r w:rsidR="00680DAE" w:rsidDel="003A3874">
          <w:delText xml:space="preserve"> healing</w:delText>
        </w:r>
        <w:r w:rsidDel="003A3874">
          <w:delText xml:space="preserve"> as an investment in </w:delText>
        </w:r>
        <w:r w:rsidR="00680DAE" w:rsidDel="003A3874">
          <w:delText>immunity.</w:delText>
        </w:r>
      </w:del>
    </w:p>
    <w:p w14:paraId="5BD3FECC" w14:textId="0BEB93D8" w:rsidR="006D3C53" w:rsidDel="003A3874" w:rsidRDefault="006D3C53">
      <w:pPr>
        <w:rPr>
          <w:del w:id="2" w:author="Ninah Munk" w:date="2024-02-20T10:59:00Z"/>
        </w:rPr>
      </w:pPr>
    </w:p>
    <w:p w14:paraId="73A722B3" w14:textId="21F7FD8B" w:rsidR="00860EF4" w:rsidDel="003A3874" w:rsidRDefault="006D3C53">
      <w:pPr>
        <w:rPr>
          <w:del w:id="3" w:author="Ninah Munk" w:date="2024-02-20T10:59:00Z"/>
        </w:rPr>
      </w:pPr>
      <w:del w:id="4" w:author="Ninah Munk" w:date="2024-02-20T10:59:00Z">
        <w:r w:rsidDel="003A3874">
          <w:delText xml:space="preserve">The costs of regeneration in colonial animals are less known. </w:delText>
        </w:r>
      </w:del>
    </w:p>
    <w:p w14:paraId="5985173B" w14:textId="41C683C7" w:rsidR="00680DAE" w:rsidDel="003A3874" w:rsidRDefault="00680DAE">
      <w:pPr>
        <w:rPr>
          <w:del w:id="5" w:author="Ninah Munk" w:date="2024-02-20T10:59:00Z"/>
        </w:rPr>
      </w:pPr>
    </w:p>
    <w:p w14:paraId="601D1B10" w14:textId="367A0040" w:rsidR="00680DAE" w:rsidDel="003A3874" w:rsidRDefault="00680DAE">
      <w:pPr>
        <w:rPr>
          <w:del w:id="6" w:author="Ninah Munk" w:date="2024-02-20T10:59:00Z"/>
        </w:rPr>
      </w:pPr>
      <w:del w:id="7" w:author="Ninah Munk" w:date="2024-02-20T10:59:00Z">
        <w:r w:rsidRPr="00680DAE" w:rsidDel="003A3874">
          <w:delText>Organisms can sustain immunocompetence by either increasing acquisition of food resources or reducing energy allocation to other physiological processes (Derting and Compton </w:delText>
        </w:r>
        <w:r w:rsidR="00000000" w:rsidDel="003A3874">
          <w:fldChar w:fldCharType="begin"/>
        </w:r>
        <w:r w:rsidR="00000000" w:rsidDel="003A3874">
          <w:delInstrText>HYPERLINK "https://link-springer-com.proxy.library.ucsb.edu/article/10.1007/s00442-015-3365-8" \l "ref-CR11" \o "Derting TL, Compton S (2003) Immune response, not immune maintenance, is energetically costly in wild white-footed mice (Peromyscus leucopus). Physiol Biochem Zool 76:744–752"</w:delInstrText>
        </w:r>
        <w:r w:rsidR="00000000" w:rsidDel="003A3874">
          <w:fldChar w:fldCharType="separate"/>
        </w:r>
        <w:r w:rsidRPr="00680DAE" w:rsidDel="003A3874">
          <w:rPr>
            <w:rStyle w:val="Hyperlink"/>
          </w:rPr>
          <w:delText>2003</w:delText>
        </w:r>
        <w:r w:rsidR="00000000" w:rsidDel="003A3874">
          <w:rPr>
            <w:rStyle w:val="Hyperlink"/>
          </w:rPr>
          <w:fldChar w:fldCharType="end"/>
        </w:r>
        <w:r w:rsidRPr="00680DAE" w:rsidDel="003A3874">
          <w:delText>)</w:delText>
        </w:r>
      </w:del>
    </w:p>
    <w:p w14:paraId="6096D28B" w14:textId="016860C2" w:rsidR="00DA5A24" w:rsidDel="003A3874" w:rsidRDefault="00DA5A24">
      <w:pPr>
        <w:rPr>
          <w:del w:id="8" w:author="Ninah Munk" w:date="2024-02-20T10:59:00Z"/>
        </w:rPr>
      </w:pPr>
    </w:p>
    <w:p w14:paraId="52B473A5" w14:textId="778626C4" w:rsidR="00DA5A24" w:rsidDel="003A3874" w:rsidRDefault="00DA5A24">
      <w:pPr>
        <w:rPr>
          <w:del w:id="9" w:author="Ninah Munk" w:date="2024-02-20T10:59:00Z"/>
        </w:rPr>
      </w:pPr>
      <w:del w:id="10" w:author="Ninah Munk" w:date="2024-02-20T10:59:00Z">
        <w:r w:rsidRPr="00DA5A24" w:rsidDel="003A3874">
          <w:delText>sublethal predation</w:delText>
        </w:r>
      </w:del>
    </w:p>
    <w:p w14:paraId="3D88B919" w14:textId="708A2858" w:rsidR="00680DAE" w:rsidDel="003A3874" w:rsidRDefault="00680DAE">
      <w:pPr>
        <w:rPr>
          <w:del w:id="11" w:author="Ninah Munk" w:date="2024-02-20T10:59:00Z"/>
        </w:rPr>
      </w:pPr>
    </w:p>
    <w:p w14:paraId="2B9C4C1A" w14:textId="0AE07FED" w:rsidR="00680DAE" w:rsidDel="003A3874" w:rsidRDefault="00680DAE">
      <w:pPr>
        <w:rPr>
          <w:del w:id="12" w:author="Ninah Munk" w:date="2024-02-20T10:59:00Z"/>
        </w:rPr>
      </w:pPr>
      <w:del w:id="13" w:author="Ninah Munk" w:date="2024-02-20T10:59:00Z">
        <w:r w:rsidDel="003A3874">
          <w:delText xml:space="preserve">In a. pulchra maybe the increase in photosynthesis is an attempt at increasing their acquisition of food to sustain immunicompetence… which is why we didn’t see a decrease in growth? But there is still likely a limit to this capacity. </w:delText>
        </w:r>
      </w:del>
    </w:p>
    <w:p w14:paraId="5053CD1A" w14:textId="61984DD5" w:rsidR="00680DAE" w:rsidDel="003A3874" w:rsidRDefault="00680DAE">
      <w:pPr>
        <w:rPr>
          <w:del w:id="14" w:author="Ninah Munk" w:date="2024-02-20T10:59:00Z"/>
        </w:rPr>
      </w:pPr>
    </w:p>
    <w:p w14:paraId="52BCD6E2" w14:textId="2AEEE110" w:rsidR="00680DAE" w:rsidDel="003A3874" w:rsidRDefault="00680DAE">
      <w:pPr>
        <w:rPr>
          <w:del w:id="15" w:author="Ninah Munk" w:date="2024-02-20T10:59:00Z"/>
        </w:rPr>
      </w:pPr>
    </w:p>
    <w:p w14:paraId="7863E461" w14:textId="1F659601" w:rsidR="00680DAE" w:rsidDel="003A3874" w:rsidRDefault="00680DAE">
      <w:pPr>
        <w:rPr>
          <w:del w:id="16" w:author="Ninah Munk" w:date="2024-02-20T10:59:00Z"/>
        </w:rPr>
      </w:pPr>
      <w:del w:id="17" w:author="Ninah Munk" w:date="2024-02-20T10:59:00Z">
        <w:r w:rsidDel="003A3874">
          <w:delText xml:space="preserve">Much less is known about the physiological impactions of wound healing in colonial organisms. </w:delText>
        </w:r>
      </w:del>
    </w:p>
    <w:p w14:paraId="1A94EC4A" w14:textId="173860FC" w:rsidR="000F4926" w:rsidDel="003A3874" w:rsidRDefault="000F4926">
      <w:pPr>
        <w:rPr>
          <w:del w:id="18" w:author="Ninah Munk" w:date="2024-02-20T10:59:00Z"/>
        </w:rPr>
      </w:pPr>
    </w:p>
    <w:p w14:paraId="64061980" w14:textId="73E2B657" w:rsidR="000F4926" w:rsidDel="003A3874" w:rsidRDefault="000F4926">
      <w:pPr>
        <w:rPr>
          <w:del w:id="19" w:author="Ninah Munk" w:date="2024-02-20T10:59:00Z"/>
        </w:rPr>
      </w:pPr>
      <w:del w:id="20" w:author="Ninah Munk" w:date="2024-02-20T10:59:00Z">
        <w:r w:rsidDel="003A3874">
          <w:delText xml:space="preserve">Wound healing is an investment in immunity. </w:delText>
        </w:r>
      </w:del>
    </w:p>
    <w:p w14:paraId="27B9B3A9" w14:textId="5B7A2389" w:rsidR="000458DE" w:rsidDel="003A3874" w:rsidRDefault="000458DE">
      <w:pPr>
        <w:rPr>
          <w:del w:id="21" w:author="Ninah Munk" w:date="2024-02-20T10:59:00Z"/>
        </w:rPr>
      </w:pPr>
    </w:p>
    <w:p w14:paraId="79A232F3" w14:textId="08EACD61" w:rsidR="000458DE" w:rsidDel="003A3874" w:rsidRDefault="000458DE">
      <w:pPr>
        <w:rPr>
          <w:del w:id="22" w:author="Ninah Munk" w:date="2024-02-20T10:59:00Z"/>
        </w:rPr>
      </w:pPr>
      <w:del w:id="23" w:author="Ninah Munk" w:date="2024-02-20T10:59:00Z">
        <w:r w:rsidDel="003A3874">
          <w:delText>coral tissue loss reduced temporarily reduced their ability to acquire new resources</w:delText>
        </w:r>
      </w:del>
    </w:p>
    <w:p w14:paraId="545E5E54" w14:textId="32D5B305" w:rsidR="00C30F0F" w:rsidDel="003A3874" w:rsidRDefault="00C30F0F">
      <w:pPr>
        <w:rPr>
          <w:del w:id="24" w:author="Ninah Munk" w:date="2024-02-20T10:59:00Z"/>
        </w:rPr>
      </w:pPr>
    </w:p>
    <w:p w14:paraId="498683EA" w14:textId="2B6A707F" w:rsidR="00C30F0F" w:rsidDel="003A3874" w:rsidRDefault="00C30F0F">
      <w:pPr>
        <w:rPr>
          <w:del w:id="25" w:author="Ninah Munk" w:date="2024-02-20T10:59:00Z"/>
        </w:rPr>
      </w:pPr>
      <w:del w:id="26" w:author="Ninah Munk" w:date="2024-02-20T10:59:00Z">
        <w:r w:rsidDel="003A3874">
          <w:delText>. A model of energy acquisition versus loss (scope for growth) indicated that tissue growth is more responsive to resource variation and physiological stress than skeletal growth. (Anthony et al 2002)</w:delText>
        </w:r>
      </w:del>
    </w:p>
    <w:p w14:paraId="0C398B4F" w14:textId="2D6A78E0" w:rsidR="000F4926" w:rsidDel="003A3874" w:rsidRDefault="000F4926">
      <w:pPr>
        <w:rPr>
          <w:del w:id="27" w:author="Ninah Munk" w:date="2024-02-20T10:59:00Z"/>
        </w:rPr>
      </w:pPr>
    </w:p>
    <w:p w14:paraId="6104B7FE" w14:textId="443703AD" w:rsidR="000F4926" w:rsidDel="003A3874" w:rsidRDefault="000F4926">
      <w:pPr>
        <w:rPr>
          <w:del w:id="28" w:author="Ninah Munk" w:date="2024-02-20T10:59:00Z"/>
        </w:rPr>
      </w:pPr>
      <w:del w:id="29" w:author="Ninah Munk" w:date="2024-02-20T10:59:00Z">
        <w:r w:rsidDel="003A3874">
          <w:delText xml:space="preserve">The capacity for regeneration and </w:delText>
        </w:r>
        <w:r w:rsidR="008948CD" w:rsidDel="003A3874">
          <w:delText>the mechanisms of</w:delText>
        </w:r>
        <w:r w:rsidDel="003A3874">
          <w:delText xml:space="preserve"> wound healing </w:delText>
        </w:r>
        <w:r w:rsidR="008948CD" w:rsidDel="003A3874">
          <w:delText>vary</w:delText>
        </w:r>
        <w:r w:rsidDel="003A3874">
          <w:delText xml:space="preserve"> greatly across taxa. </w:delText>
        </w:r>
        <w:r w:rsidR="008948CD" w:rsidDel="003A3874">
          <w:delText xml:space="preserve">Regeneration has been extensively studied in animals who are able to shed an appendage (autotomy) as in many amphibians, reptiles, fishes, and arthropods. Similarly  animals who display ability to replace lost body parts </w:delText>
        </w:r>
      </w:del>
    </w:p>
    <w:p w14:paraId="4CD10993" w14:textId="0D94CC62" w:rsidR="008948CD" w:rsidDel="003A3874" w:rsidRDefault="008948CD">
      <w:pPr>
        <w:rPr>
          <w:del w:id="30" w:author="Ninah Munk" w:date="2024-02-20T10:59:00Z"/>
        </w:rPr>
      </w:pPr>
    </w:p>
    <w:p w14:paraId="388F214F" w14:textId="657AB132" w:rsidR="00AF6638" w:rsidDel="003A3874" w:rsidRDefault="008948CD">
      <w:pPr>
        <w:rPr>
          <w:del w:id="31" w:author="Ninah Munk" w:date="2024-02-20T10:59:00Z"/>
        </w:rPr>
      </w:pPr>
      <w:del w:id="32" w:author="Ninah Munk" w:date="2024-02-20T10:59:00Z">
        <w:r w:rsidDel="003A3874">
          <w:delText xml:space="preserve">The capacity for regeneration varies greatly across taxa </w:delText>
        </w:r>
        <w:r w:rsidR="00AF6638" w:rsidDel="003A3874">
          <w:delText xml:space="preserve">for which the costs and benefits of individual organisms and populations have been  and is for which the mechanisms of the wound healing has been extensively studied in a number of animals. </w:delText>
        </w:r>
      </w:del>
    </w:p>
    <w:p w14:paraId="4D3CD83B" w14:textId="2EECC526" w:rsidR="00AF6638" w:rsidDel="003A3874" w:rsidRDefault="00AF6638">
      <w:pPr>
        <w:rPr>
          <w:del w:id="33" w:author="Ninah Munk" w:date="2024-02-20T10:59:00Z"/>
        </w:rPr>
      </w:pPr>
    </w:p>
    <w:p w14:paraId="4802C1E2" w14:textId="5A691C88" w:rsidR="006745E2" w:rsidDel="003A3874" w:rsidRDefault="00AF6638" w:rsidP="001E33C3">
      <w:pPr>
        <w:ind w:firstLine="720"/>
        <w:rPr>
          <w:del w:id="34" w:author="Ninah Munk" w:date="2024-02-20T10:59:00Z"/>
        </w:rPr>
      </w:pPr>
      <w:del w:id="35" w:author="Ninah Munk" w:date="2024-02-20T10:59:00Z">
        <w:r w:rsidDel="003A3874">
          <w:delText xml:space="preserve">The ability to </w:delText>
        </w:r>
        <w:r w:rsidR="005B29FD" w:rsidDel="003A3874">
          <w:delText>restore</w:delText>
        </w:r>
        <w:r w:rsidDel="003A3874">
          <w:delText xml:space="preserve"> </w:delText>
        </w:r>
        <w:r w:rsidR="005B29FD" w:rsidDel="003A3874">
          <w:delText>lost</w:delText>
        </w:r>
        <w:r w:rsidDel="003A3874">
          <w:delText xml:space="preserve"> body parts (regeneration) varies greatly across taxa</w:delText>
        </w:r>
        <w:r w:rsidR="005B29FD" w:rsidDel="003A3874">
          <w:delText xml:space="preserve">. </w:delText>
        </w:r>
        <w:r w:rsidR="009F1263" w:rsidDel="003A3874">
          <w:delText>This phenomenon</w:delText>
        </w:r>
        <w:r w:rsidR="00292C55" w:rsidDel="003A3874">
          <w:delText xml:space="preserve"> has been extensively studied in animals who are able to shed and regrow an appendage </w:delText>
        </w:r>
        <w:r w:rsidR="001E33C3" w:rsidDel="003A3874">
          <w:delText xml:space="preserve">(autotomy) </w:delText>
        </w:r>
        <w:r w:rsidR="00292C55" w:rsidDel="003A3874">
          <w:delText xml:space="preserve">(e.g., amphibians, reptiles, fishes, and arthropods) and in animals who display </w:delText>
        </w:r>
        <w:r w:rsidR="00B94E8D" w:rsidRPr="00B94E8D" w:rsidDel="003A3874">
          <w:delText xml:space="preserve">whole-body regeneration </w:delText>
        </w:r>
        <w:r w:rsidR="00292C55" w:rsidDel="003A3874">
          <w:delText>(e.g., hydra, planarians</w:delText>
        </w:r>
        <w:r w:rsidR="00B94E8D" w:rsidDel="003A3874">
          <w:delText>,</w:delText>
        </w:r>
        <w:r w:rsidR="001E33C3" w:rsidDel="003A3874">
          <w:delText xml:space="preserve"> and</w:delText>
        </w:r>
        <w:r w:rsidR="00B94E8D" w:rsidDel="003A3874">
          <w:delText xml:space="preserve"> nematostella</w:delText>
        </w:r>
        <w:r w:rsidR="00292C55" w:rsidDel="003A3874">
          <w:delText>).</w:delText>
        </w:r>
        <w:r w:rsidR="007624B7" w:rsidDel="003A3874">
          <w:delText xml:space="preserve"> T</w:delText>
        </w:r>
        <w:r w:rsidR="000458DE" w:rsidDel="003A3874">
          <w:delText>he energetic cost of regenerating</w:delText>
        </w:r>
        <w:r w:rsidR="00AB5CB8" w:rsidDel="003A3874">
          <w:delText xml:space="preserve"> lost body parts</w:delText>
        </w:r>
        <w:r w:rsidR="009F1263" w:rsidDel="003A3874">
          <w:delText xml:space="preserve"> </w:delText>
        </w:r>
        <w:r w:rsidR="000458DE" w:rsidDel="003A3874">
          <w:delText>has</w:delText>
        </w:r>
        <w:r w:rsidR="00AB5CB8" w:rsidDel="003A3874">
          <w:delText xml:space="preserve"> been documented </w:delText>
        </w:r>
        <w:r w:rsidR="000458DE" w:rsidDel="003A3874">
          <w:delText xml:space="preserve">to </w:delText>
        </w:r>
        <w:r w:rsidR="007624B7" w:rsidDel="003A3874">
          <w:delText>impact</w:delText>
        </w:r>
        <w:r w:rsidR="000458DE" w:rsidDel="003A3874">
          <w:delText xml:space="preserve"> </w:delText>
        </w:r>
        <w:r w:rsidR="00C15163" w:rsidDel="003A3874">
          <w:delText>other life functions</w:delText>
        </w:r>
        <w:r w:rsidR="000458DE" w:rsidDel="003A3874">
          <w:delText xml:space="preserve"> such as reproduction and growth</w:delText>
        </w:r>
        <w:r w:rsidR="00AB5CB8" w:rsidDel="003A3874">
          <w:delText>. For example,</w:delText>
        </w:r>
        <w:r w:rsidR="00C15163" w:rsidDel="003A3874">
          <w:delText xml:space="preserve"> previous studies have found complete loss of or reduced fecundity as a consequence of tail regeneration in</w:delText>
        </w:r>
        <w:r w:rsidR="00AB5CB8" w:rsidDel="003A3874">
          <w:delText xml:space="preserve"> </w:delText>
        </w:r>
        <w:r w:rsidR="00C15163" w:rsidDel="003A3874">
          <w:delText>salamanders and lizards (Maiorana, 1977, Bernardo &amp; Agosta 2005)</w:delText>
        </w:r>
        <w:r w:rsidR="007624B7" w:rsidDel="003A3874">
          <w:delText xml:space="preserve"> and growth reduction</w:delText>
        </w:r>
        <w:r w:rsidR="00A559D9" w:rsidDel="003A3874">
          <w:delText xml:space="preserve"> in crustaceans</w:delText>
        </w:r>
        <w:r w:rsidR="007624B7" w:rsidDel="003A3874">
          <w:delText xml:space="preserve"> with increasing amount of limb regeneration</w:delText>
        </w:r>
        <w:r w:rsidR="00A559D9" w:rsidDel="003A3874">
          <w:delText xml:space="preserve"> (Griffen et al. 2023). </w:delText>
        </w:r>
        <w:r w:rsidR="007624B7" w:rsidDel="003A3874">
          <w:delText>These energetic tradeoffs between vital life history functions play a critical role in organismal performance</w:delText>
        </w:r>
        <w:r w:rsidR="006745E2" w:rsidDel="003A3874">
          <w:delText xml:space="preserve"> and are most acute under stressful conditions. </w:delText>
        </w:r>
      </w:del>
    </w:p>
    <w:p w14:paraId="79D7CBCB" w14:textId="0D7884D8" w:rsidR="006745E2" w:rsidDel="003A3874" w:rsidRDefault="006745E2" w:rsidP="001E33C3">
      <w:pPr>
        <w:ind w:firstLine="720"/>
        <w:rPr>
          <w:del w:id="36" w:author="Ninah Munk" w:date="2024-02-20T10:59:00Z"/>
        </w:rPr>
      </w:pPr>
    </w:p>
    <w:p w14:paraId="58B125DB" w14:textId="638D1A79" w:rsidR="006745E2" w:rsidDel="003A3874" w:rsidRDefault="006745E2" w:rsidP="001E33C3">
      <w:pPr>
        <w:ind w:firstLine="720"/>
        <w:rPr>
          <w:del w:id="37" w:author="Ninah Munk" w:date="2024-02-20T10:59:00Z"/>
        </w:rPr>
      </w:pPr>
    </w:p>
    <w:p w14:paraId="49F4D5C9" w14:textId="373D8327" w:rsidR="006745E2" w:rsidDel="003A3874" w:rsidRDefault="006745E2" w:rsidP="001E33C3">
      <w:pPr>
        <w:ind w:firstLine="720"/>
        <w:rPr>
          <w:del w:id="38" w:author="Ninah Munk" w:date="2024-02-20T10:59:00Z"/>
        </w:rPr>
      </w:pPr>
    </w:p>
    <w:p w14:paraId="04E90243" w14:textId="128FDECF" w:rsidR="005B29FD" w:rsidDel="003A3874" w:rsidRDefault="007624B7" w:rsidP="001E33C3">
      <w:pPr>
        <w:ind w:firstLine="720"/>
        <w:rPr>
          <w:del w:id="39" w:author="Ninah Munk" w:date="2024-02-20T10:59:00Z"/>
        </w:rPr>
      </w:pPr>
      <w:del w:id="40" w:author="Ninah Munk" w:date="2024-02-20T10:59:00Z">
        <w:r w:rsidDel="003A3874">
          <w:delText xml:space="preserve">While </w:delText>
        </w:r>
        <w:r w:rsidR="006745E2" w:rsidDel="003A3874">
          <w:delText>an organism may meet the energetic requirements for regeneration</w:delText>
        </w:r>
        <w:r w:rsidDel="003A3874">
          <w:delText xml:space="preserve"> may be great under optimal conditions</w:delText>
        </w:r>
        <w:r w:rsidR="006745E2" w:rsidDel="003A3874">
          <w:delText xml:space="preserve">, </w:delText>
        </w:r>
        <w:r w:rsidDel="003A3874">
          <w:delText xml:space="preserve"> forAnd organismal</w:delText>
        </w:r>
        <w:r w:rsidR="00AB5CB8" w:rsidDel="003A3874">
          <w:delText xml:space="preserve"> </w:delText>
        </w:r>
        <w:r w:rsidR="00C15163" w:rsidDel="003A3874">
          <w:delText>variation in regeneration capacity</w:delText>
        </w:r>
        <w:r w:rsidR="00AB5CB8" w:rsidDel="003A3874">
          <w:delText xml:space="preserve"> is dictated</w:delText>
        </w:r>
        <w:r w:rsidR="00AF6638" w:rsidDel="003A3874">
          <w:delText xml:space="preserve"> intrinsic</w:delText>
        </w:r>
        <w:r w:rsidR="005B29FD" w:rsidDel="003A3874">
          <w:delText>ally by</w:delText>
        </w:r>
        <w:r w:rsidR="00292C55" w:rsidDel="003A3874">
          <w:delText xml:space="preserve"> </w:delText>
        </w:r>
        <w:r w:rsidR="001E33C3" w:rsidDel="003A3874">
          <w:delText xml:space="preserve">an organism’s </w:delText>
        </w:r>
        <w:r w:rsidR="00292C55" w:rsidDel="003A3874">
          <w:delText>energ</w:delText>
        </w:r>
        <w:r w:rsidR="009F1263" w:rsidDel="003A3874">
          <w:delText xml:space="preserve">etic </w:delText>
        </w:r>
        <w:r w:rsidR="00292C55" w:rsidDel="003A3874">
          <w:delText>budget</w:delText>
        </w:r>
        <w:r w:rsidR="00AB5CB8" w:rsidDel="003A3874">
          <w:delText xml:space="preserve"> </w:delText>
        </w:r>
        <w:r w:rsidR="00C15163" w:rsidDel="003A3874">
          <w:delText>for</w:delText>
        </w:r>
        <w:r w:rsidR="00AB5CB8" w:rsidDel="003A3874">
          <w:delText xml:space="preserve"> maintaining basic life functions</w:delText>
        </w:r>
        <w:r w:rsidR="001E33C3" w:rsidDel="003A3874">
          <w:delText xml:space="preserve"> </w:delText>
        </w:r>
        <w:r w:rsidR="00AF6638" w:rsidDel="003A3874">
          <w:delText xml:space="preserve">and </w:delText>
        </w:r>
        <w:r w:rsidR="005B29FD" w:rsidDel="003A3874">
          <w:delText xml:space="preserve">extrinsically by </w:delText>
        </w:r>
        <w:r w:rsidR="00AB5CB8" w:rsidDel="003A3874">
          <w:delText xml:space="preserve">changing </w:delText>
        </w:r>
        <w:r w:rsidR="005B29FD" w:rsidDel="003A3874">
          <w:delText>environmental</w:delText>
        </w:r>
        <w:r w:rsidR="00AF6638" w:rsidDel="003A3874">
          <w:delText xml:space="preserve"> factors</w:delText>
        </w:r>
        <w:r w:rsidR="005B29FD" w:rsidDel="003A3874">
          <w:delText>.</w:delText>
        </w:r>
        <w:r w:rsidR="00AF6638" w:rsidDel="003A3874">
          <w:delText xml:space="preserve"> </w:delText>
        </w:r>
        <w:r w:rsidR="00DA5A24" w:rsidDel="003A3874">
          <w:delText xml:space="preserve">For example, </w:delText>
        </w:r>
      </w:del>
    </w:p>
    <w:p w14:paraId="6F2F491B" w14:textId="34636738" w:rsidR="00D575DE" w:rsidDel="003A3874" w:rsidRDefault="00D575DE" w:rsidP="001E33C3">
      <w:pPr>
        <w:ind w:firstLine="720"/>
        <w:rPr>
          <w:del w:id="41" w:author="Ninah Munk" w:date="2024-02-20T10:59:00Z"/>
        </w:rPr>
      </w:pPr>
    </w:p>
    <w:p w14:paraId="21FB09A2" w14:textId="647B95C6" w:rsidR="00D575DE" w:rsidDel="003A3874" w:rsidRDefault="00D575DE" w:rsidP="001E33C3">
      <w:pPr>
        <w:ind w:firstLine="720"/>
        <w:rPr>
          <w:del w:id="42" w:author="Ninah Munk" w:date="2024-02-20T10:59:00Z"/>
        </w:rPr>
      </w:pPr>
    </w:p>
    <w:p w14:paraId="6A5BC824" w14:textId="1AA7F419" w:rsidR="001E33C3" w:rsidDel="003A3874" w:rsidRDefault="001E33C3">
      <w:pPr>
        <w:rPr>
          <w:del w:id="43" w:author="Ninah Munk" w:date="2024-02-20T10:59:00Z"/>
        </w:rPr>
      </w:pPr>
      <w:del w:id="44" w:author="Ninah Munk" w:date="2024-02-20T10:59:00Z">
        <w:r w:rsidDel="003A3874">
          <w:tab/>
        </w:r>
      </w:del>
    </w:p>
    <w:p w14:paraId="57DC1950" w14:textId="384C1D27" w:rsidR="001E33C3" w:rsidDel="003A3874" w:rsidRDefault="001E33C3">
      <w:pPr>
        <w:rPr>
          <w:del w:id="45" w:author="Ninah Munk" w:date="2024-02-20T10:59:00Z"/>
        </w:rPr>
      </w:pPr>
    </w:p>
    <w:p w14:paraId="486DFE5A" w14:textId="3E1F3C88" w:rsidR="001E33C3" w:rsidDel="003A3874" w:rsidRDefault="001E33C3">
      <w:pPr>
        <w:rPr>
          <w:del w:id="46" w:author="Ninah Munk" w:date="2024-02-20T10:59:00Z"/>
        </w:rPr>
      </w:pPr>
      <w:del w:id="47" w:author="Ninah Munk" w:date="2024-02-20T10:59:00Z">
        <w:r w:rsidDel="003A3874">
          <w:delText>with respect to maintaining basic life functions</w:delText>
        </w:r>
      </w:del>
    </w:p>
    <w:p w14:paraId="3267D8E9" w14:textId="4F61F63C" w:rsidR="005B29FD" w:rsidDel="003A3874" w:rsidRDefault="005B29FD">
      <w:pPr>
        <w:rPr>
          <w:del w:id="48" w:author="Ninah Munk" w:date="2024-02-20T10:59:00Z"/>
        </w:rPr>
      </w:pPr>
    </w:p>
    <w:p w14:paraId="74596358" w14:textId="7C304AEA" w:rsidR="005B29FD" w:rsidDel="003A3874" w:rsidRDefault="005B29FD">
      <w:pPr>
        <w:rPr>
          <w:del w:id="49" w:author="Ninah Munk" w:date="2024-02-20T10:59:00Z"/>
        </w:rPr>
      </w:pPr>
    </w:p>
    <w:p w14:paraId="086A7DDC" w14:textId="63B6DB28" w:rsidR="005B29FD" w:rsidDel="003A3874" w:rsidRDefault="005B29FD">
      <w:pPr>
        <w:rPr>
          <w:del w:id="50" w:author="Ninah Munk" w:date="2024-02-20T10:59:00Z"/>
        </w:rPr>
      </w:pPr>
    </w:p>
    <w:p w14:paraId="004B9A6C" w14:textId="6F0D591C" w:rsidR="008948CD" w:rsidDel="003A3874" w:rsidRDefault="00AF6638">
      <w:pPr>
        <w:rPr>
          <w:del w:id="51" w:author="Ninah Munk" w:date="2024-02-20T10:59:00Z"/>
        </w:rPr>
      </w:pPr>
      <w:del w:id="52" w:author="Ninah Munk" w:date="2024-02-20T10:59:00Z">
        <w:r w:rsidDel="003A3874">
          <w:delText xml:space="preserve">that determine the costs and benefits of regeneration.  </w:delText>
        </w:r>
      </w:del>
    </w:p>
    <w:p w14:paraId="34C42D3E" w14:textId="6E206E7F" w:rsidR="00D575DE" w:rsidDel="003A3874" w:rsidRDefault="00D575DE">
      <w:pPr>
        <w:rPr>
          <w:del w:id="53" w:author="Ninah Munk" w:date="2024-02-20T10:59:00Z"/>
        </w:rPr>
      </w:pPr>
    </w:p>
    <w:p w14:paraId="0F0F295F" w14:textId="2EA2437F" w:rsidR="00D575DE" w:rsidDel="003A3874" w:rsidRDefault="000030A7">
      <w:pPr>
        <w:rPr>
          <w:del w:id="54" w:author="Ninah Munk" w:date="2024-02-20T10:59:00Z"/>
        </w:rPr>
      </w:pPr>
      <w:del w:id="55" w:author="Ninah Munk" w:date="2024-02-20T10:59:00Z">
        <w:r w:rsidDel="003A3874">
          <w:delText xml:space="preserve">In other systems such as crabs it is hypothesized that energy allocated to limb regeneration will result in altered food consumption- could increase to meet necessary energetic requirements or could decrease due to being handicapped </w:delText>
        </w:r>
      </w:del>
    </w:p>
    <w:p w14:paraId="3CFBBD9E" w14:textId="220426FF" w:rsidR="000030A7" w:rsidDel="003A3874" w:rsidRDefault="000030A7">
      <w:pPr>
        <w:rPr>
          <w:del w:id="56" w:author="Ninah Munk" w:date="2024-02-20T10:59:00Z"/>
        </w:rPr>
      </w:pPr>
    </w:p>
    <w:p w14:paraId="21171709" w14:textId="1458BF89" w:rsidR="000030A7" w:rsidDel="003A3874" w:rsidRDefault="000030A7">
      <w:pPr>
        <w:rPr>
          <w:del w:id="57" w:author="Ninah Munk" w:date="2024-02-20T10:59:00Z"/>
        </w:rPr>
      </w:pPr>
    </w:p>
    <w:p w14:paraId="1CF97776" w14:textId="2BB89568" w:rsidR="000030A7" w:rsidDel="003A3874" w:rsidRDefault="000030A7">
      <w:pPr>
        <w:rPr>
          <w:del w:id="58" w:author="Ninah Munk" w:date="2024-02-20T10:59:00Z"/>
        </w:rPr>
      </w:pPr>
    </w:p>
    <w:p w14:paraId="2DD645BA" w14:textId="1A31A21D" w:rsidR="000030A7" w:rsidDel="003A3874" w:rsidRDefault="00E91F7A">
      <w:pPr>
        <w:rPr>
          <w:del w:id="59" w:author="Ninah Munk" w:date="2024-02-20T10:59:00Z"/>
        </w:rPr>
      </w:pPr>
      <w:del w:id="60" w:author="Ninah Munk" w:date="2024-02-20T10:59:00Z">
        <w:r w:rsidDel="003A3874">
          <w:delText xml:space="preserve">Under acute disturbance, </w:delText>
        </w:r>
        <w:r w:rsidR="000030A7" w:rsidDel="003A3874">
          <w:delText xml:space="preserve">corals </w:delText>
        </w:r>
        <w:r w:rsidDel="003A3874">
          <w:delText>will either reallocate must</w:delText>
        </w:r>
        <w:r w:rsidR="000030A7" w:rsidDel="003A3874">
          <w:delText xml:space="preserve"> meet their energetic demand they must reallocate energy to maintain homeostasis in response to whatever environmental change is causing that stress </w:delText>
        </w:r>
      </w:del>
    </w:p>
    <w:p w14:paraId="54E30AFC" w14:textId="7D24EDF3" w:rsidR="00E91F7A" w:rsidDel="003A3874" w:rsidRDefault="00E91F7A">
      <w:pPr>
        <w:rPr>
          <w:del w:id="61" w:author="Ninah Munk" w:date="2024-02-20T10:59:00Z"/>
        </w:rPr>
      </w:pPr>
    </w:p>
    <w:p w14:paraId="0B32E82D" w14:textId="40D49EE2" w:rsidR="00E91F7A" w:rsidDel="003A3874" w:rsidRDefault="00E91F7A" w:rsidP="00E91F7A">
      <w:pPr>
        <w:rPr>
          <w:del w:id="62" w:author="Ninah Munk" w:date="2024-02-20T10:59:00Z"/>
        </w:rPr>
      </w:pPr>
      <w:del w:id="63" w:author="Ninah Munk" w:date="2024-02-20T10:59:00Z">
        <w:r w:rsidDel="003A3874">
          <w:delText xml:space="preserve">Corals don’t have a localized area for resource storage (like lizards do in their tails or </w:delText>
        </w:r>
        <w:r w:rsidR="0087147B" w:rsidDel="003A3874">
          <w:delText>crustaceans</w:delText>
        </w:r>
        <w:r w:rsidDel="003A3874">
          <w:delText xml:space="preserve"> do in their hepatopancreas). </w:delText>
        </w:r>
        <w:r w:rsidR="0087147B" w:rsidDel="003A3874">
          <w:delText>Some animals might be able to compensate energy requirements by increasing food intake, however c</w:delText>
        </w:r>
        <w:r w:rsidDel="003A3874">
          <w:delText xml:space="preserve">orals are not likely to meet their energetic requirements </w:delText>
        </w:r>
        <w:r w:rsidR="0087147B" w:rsidDel="003A3874">
          <w:delText>with</w:delText>
        </w:r>
        <w:r w:rsidDel="003A3874">
          <w:delText xml:space="preserve"> heterotrophy. Corals heavily rely on photosynthetic algae which live inside their tissues to acquire energy. The implications of wounded coral tissue is decreased energy </w:delText>
        </w:r>
        <w:r w:rsidR="0087147B" w:rsidDel="003A3874">
          <w:delText>production (</w:delText>
        </w:r>
        <w:r w:rsidDel="003A3874">
          <w:delText>due to the physical removal of algal symbionts</w:delText>
        </w:r>
        <w:r w:rsidR="0087147B" w:rsidDel="003A3874">
          <w:delText>),</w:delText>
        </w:r>
        <w:r w:rsidDel="003A3874">
          <w:delText xml:space="preserve"> </w:delText>
        </w:r>
        <w:r w:rsidR="0087147B" w:rsidDel="003A3874">
          <w:delText xml:space="preserve">decreased immunity (due to presence of open lesion), and reduction in size (if the cause of wounding also removes coral skeleton).  Coral size is important in resisting mortality by predation. </w:delText>
        </w:r>
      </w:del>
    </w:p>
    <w:p w14:paraId="6D6EE593" w14:textId="37E0145A" w:rsidR="00350C3A" w:rsidDel="003A3874" w:rsidRDefault="00350C3A" w:rsidP="00E91F7A">
      <w:pPr>
        <w:rPr>
          <w:del w:id="64" w:author="Ninah Munk" w:date="2024-02-20T10:59:00Z"/>
        </w:rPr>
      </w:pPr>
    </w:p>
    <w:p w14:paraId="50803EAD" w14:textId="2A7988C7" w:rsidR="00350C3A" w:rsidDel="003A3874" w:rsidRDefault="00350C3A" w:rsidP="00E91F7A">
      <w:pPr>
        <w:rPr>
          <w:del w:id="65" w:author="Ninah Munk" w:date="2024-02-20T10:59:00Z"/>
        </w:rPr>
      </w:pPr>
    </w:p>
    <w:p w14:paraId="4F1FEA64" w14:textId="48DEB103" w:rsidR="00531E40" w:rsidDel="003A3874" w:rsidRDefault="00C830A5" w:rsidP="00E91F7A">
      <w:pPr>
        <w:rPr>
          <w:del w:id="66" w:author="Ninah Munk" w:date="2024-02-20T10:59:00Z"/>
        </w:rPr>
      </w:pPr>
      <w:del w:id="67" w:author="Ninah Munk" w:date="2024-02-20T10:59:00Z">
        <w:r w:rsidDel="003A3874">
          <w:delText xml:space="preserve">Corals maintain frequent physical damage from multiple sources. </w:delText>
        </w:r>
        <w:r w:rsidR="008165C2" w:rsidDel="003A3874">
          <w:delText>Tissue damage or loss is routinely caused by corallivore predation, intense wave action, and human activity including recreation</w:delText>
        </w:r>
        <w:r w:rsidR="009811CD" w:rsidDel="003A3874">
          <w:delText>al</w:delText>
        </w:r>
        <w:r w:rsidR="008165C2" w:rsidDel="003A3874">
          <w:delText xml:space="preserve"> or restoration practices. </w:delText>
        </w:r>
      </w:del>
    </w:p>
    <w:p w14:paraId="5B9C7D1A" w14:textId="77777777" w:rsidR="00531E40" w:rsidRDefault="00531E40" w:rsidP="00E91F7A"/>
    <w:p w14:paraId="11A8AFCF" w14:textId="07A29E38" w:rsidR="00B30B1C" w:rsidRDefault="009811CD" w:rsidP="00E40343">
      <w:pPr>
        <w:ind w:firstLine="720"/>
      </w:pPr>
      <w:r>
        <w:t>Tissue repair and regeneration is an understated requirement of all adult organisms.</w:t>
      </w:r>
      <w:r w:rsidR="00531E40">
        <w:t xml:space="preserve"> Natural biotic and abiotic</w:t>
      </w:r>
      <w:r>
        <w:t xml:space="preserve"> </w:t>
      </w:r>
      <w:r w:rsidR="00531E40">
        <w:t xml:space="preserve">processes including sublethal predation, competition, or weather events </w:t>
      </w:r>
      <w:r w:rsidR="00B30B1C">
        <w:t>routinely inflict</w:t>
      </w:r>
      <w:r w:rsidR="00531E40">
        <w:t xml:space="preserve"> physical </w:t>
      </w:r>
      <w:r w:rsidR="00B30B1C">
        <w:t>damage</w:t>
      </w:r>
      <w:r w:rsidR="00531E40">
        <w:t xml:space="preserve"> onto organisms </w:t>
      </w:r>
      <w:r w:rsidR="00B30B1C">
        <w:t>which require them to regenerate</w:t>
      </w:r>
      <w:ins w:id="68" w:author="Ninah Munk" w:date="2024-02-18T13:24:00Z">
        <w:r w:rsidR="00AE302E">
          <w:t>/repair</w:t>
        </w:r>
      </w:ins>
      <w:r w:rsidR="00B30B1C">
        <w:t xml:space="preserve"> damaged or lost tissue. Therefore, regenerative processes are essential in maintaining the physiological integrity</w:t>
      </w:r>
      <w:ins w:id="69" w:author="Ninah Munk" w:date="2024-02-18T13:25:00Z">
        <w:r w:rsidR="00AE302E">
          <w:t>—the rate and capacity for regeneration following damage—</w:t>
        </w:r>
      </w:ins>
      <w:del w:id="70" w:author="Ninah Munk" w:date="2024-02-18T13:25:00Z">
        <w:r w:rsidR="00B30B1C" w:rsidDel="00AE302E">
          <w:delText xml:space="preserve"> </w:delText>
        </w:r>
      </w:del>
      <w:r w:rsidR="00B30B1C">
        <w:t>of</w:t>
      </w:r>
      <w:ins w:id="71" w:author="Ninah Munk" w:date="2024-02-18T13:25:00Z">
        <w:r w:rsidR="00AE302E">
          <w:t xml:space="preserve"> </w:t>
        </w:r>
      </w:ins>
      <w:del w:id="72" w:author="Ninah Munk" w:date="2024-02-18T13:25:00Z">
        <w:r w:rsidR="00B30B1C" w:rsidDel="00AE302E">
          <w:delText xml:space="preserve"> </w:delText>
        </w:r>
      </w:del>
      <w:r w:rsidR="00B30B1C">
        <w:t xml:space="preserve">an organism. </w:t>
      </w:r>
      <w:del w:id="73" w:author="Ninah Munk" w:date="2024-02-18T13:25:00Z">
        <w:r w:rsidR="005C5D80" w:rsidDel="00AE302E">
          <w:delText xml:space="preserve">The physiological integrity of an organism may be further characterized by the rate and capacity for regeneration following damage. </w:delText>
        </w:r>
      </w:del>
      <w:r w:rsidR="005C5D80">
        <w:t xml:space="preserve">From </w:t>
      </w:r>
      <w:r w:rsidR="00B30B1C">
        <w:t>an ecological perspective</w:t>
      </w:r>
      <w:r w:rsidR="005C5D80">
        <w:t>, regeneration rate and capacity</w:t>
      </w:r>
      <w:ins w:id="74" w:author="Ninah Munk" w:date="2024-02-18T13:26:00Z">
        <w:r w:rsidR="00AE302E">
          <w:t xml:space="preserve"> of the individuals composing a community</w:t>
        </w:r>
      </w:ins>
      <w:r w:rsidR="00B30B1C">
        <w:t xml:space="preserve"> may </w:t>
      </w:r>
      <w:del w:id="75" w:author="Ninah Munk" w:date="2024-02-18T13:26:00Z">
        <w:r w:rsidR="00B30B1C" w:rsidDel="00F259E1">
          <w:delText xml:space="preserve">illustrate </w:delText>
        </w:r>
      </w:del>
      <w:ins w:id="76" w:author="Ninah Munk" w:date="2024-02-18T13:26:00Z">
        <w:r w:rsidR="00F259E1">
          <w:t xml:space="preserve">indicate </w:t>
        </w:r>
      </w:ins>
      <w:r w:rsidR="00B30B1C">
        <w:t xml:space="preserve">the resiliency of an ecosystem. For example, if damaged individuals have </w:t>
      </w:r>
      <w:commentRangeStart w:id="77"/>
      <w:r w:rsidR="00B30B1C">
        <w:t>compromised fitness</w:t>
      </w:r>
      <w:commentRangeEnd w:id="77"/>
      <w:r w:rsidR="00F259E1">
        <w:rPr>
          <w:rStyle w:val="CommentReference"/>
        </w:rPr>
        <w:commentReference w:id="77"/>
      </w:r>
      <w:r w:rsidR="005C5D80">
        <w:t xml:space="preserve">, extended periods of </w:t>
      </w:r>
      <w:r w:rsidR="00B30B1C">
        <w:t xml:space="preserve">convalescence </w:t>
      </w:r>
      <w:r w:rsidR="005C5D80">
        <w:t>may weaken ecosystem resilience. This is particularly important for species which fill critical ecological roles (</w:t>
      </w:r>
      <w:r w:rsidR="00791CCE">
        <w:t xml:space="preserve">i.e., </w:t>
      </w:r>
      <w:r w:rsidR="005C5D80">
        <w:t xml:space="preserve">keystone species and ecosystem engineers). </w:t>
      </w:r>
    </w:p>
    <w:p w14:paraId="3038FCF8" w14:textId="099BF2BB" w:rsidR="00092CE1" w:rsidRDefault="00E40343" w:rsidP="00E91F7A">
      <w:r>
        <w:tab/>
        <w:t>The ability to restore lost body parts (</w:t>
      </w:r>
      <w:ins w:id="78" w:author="Ninah Munk" w:date="2024-02-18T13:28:00Z">
        <w:r w:rsidR="00F259E1">
          <w:t xml:space="preserve">a unique and specialized form of </w:t>
        </w:r>
      </w:ins>
      <w:r>
        <w:t xml:space="preserve">regeneration) varies greatly across taxa. This phenomenon has been extensively studied in animals who are able to shed and regrow an appendage (autotomy) (e.g., amphibians, reptiles, fishes, and arthropods) and in animals who display </w:t>
      </w:r>
      <w:r w:rsidRPr="00B94E8D">
        <w:t xml:space="preserve">whole-body regeneration </w:t>
      </w:r>
      <w:r>
        <w:t xml:space="preserve">(e.g., hydra, planarians, and </w:t>
      </w:r>
      <w:proofErr w:type="spellStart"/>
      <w:r>
        <w:t>nematostella</w:t>
      </w:r>
      <w:proofErr w:type="spellEnd"/>
      <w:r>
        <w:t>). However, the cost of regenerating lost body parts has been documented to impact other life functions such as reproduction and growth. For example, previous studies have found complete loss of or reduced fecundity as a consequence of tail regeneration in salamanders and lizards (</w:t>
      </w:r>
      <w:proofErr w:type="spellStart"/>
      <w:r>
        <w:t>Maiorana</w:t>
      </w:r>
      <w:proofErr w:type="spellEnd"/>
      <w:r>
        <w:t xml:space="preserve">, 1977, Bernardo &amp; </w:t>
      </w:r>
      <w:proofErr w:type="spellStart"/>
      <w:r>
        <w:t>Agosta</w:t>
      </w:r>
      <w:proofErr w:type="spellEnd"/>
      <w:r>
        <w:t xml:space="preserve"> 2005) and growth reduction in crustaceans with increasing amount of limb regeneration (</w:t>
      </w:r>
      <w:proofErr w:type="spellStart"/>
      <w:r>
        <w:t>Griffen</w:t>
      </w:r>
      <w:proofErr w:type="spellEnd"/>
      <w:r>
        <w:t xml:space="preserve"> et al. 2023).</w:t>
      </w:r>
      <w:r w:rsidR="00C040E3">
        <w:t xml:space="preserve"> In contrast, </w:t>
      </w:r>
      <w:r w:rsidR="00E36960">
        <w:t xml:space="preserve">other </w:t>
      </w:r>
      <w:r w:rsidR="00791CCE">
        <w:t xml:space="preserve">studies </w:t>
      </w:r>
      <w:r w:rsidR="00E36960">
        <w:t>show</w:t>
      </w:r>
      <w:r w:rsidR="00791CCE">
        <w:t xml:space="preserve"> that food consumption or energy </w:t>
      </w:r>
      <w:r w:rsidR="00E36960">
        <w:t>reserves</w:t>
      </w:r>
      <w:r w:rsidR="00791CCE">
        <w:t xml:space="preserve"> can supplement </w:t>
      </w:r>
      <w:r w:rsidR="00E36960">
        <w:t xml:space="preserve">or even over-compensate </w:t>
      </w:r>
      <w:r w:rsidR="00791CCE">
        <w:t>the costs of regenerating lost body</w:t>
      </w:r>
      <w:r w:rsidR="00E36960">
        <w:t xml:space="preserve"> parts</w:t>
      </w:r>
      <w:r w:rsidR="00791CCE">
        <w:t xml:space="preserve">. </w:t>
      </w:r>
      <w:r w:rsidR="00C040E3">
        <w:t>Therefore</w:t>
      </w:r>
      <w:r w:rsidR="004A3A25">
        <w:t>, to maintain physiological homeostasis</w:t>
      </w:r>
      <w:r w:rsidR="00E36960">
        <w:t>,</w:t>
      </w:r>
      <w:r w:rsidR="00C040E3">
        <w:t xml:space="preserve"> an o</w:t>
      </w:r>
      <w:r>
        <w:t xml:space="preserve">rganism </w:t>
      </w:r>
      <w:r w:rsidR="00C040E3">
        <w:t>must</w:t>
      </w:r>
      <w:r>
        <w:t xml:space="preserve"> </w:t>
      </w:r>
      <w:r w:rsidR="00C040E3">
        <w:t>meet</w:t>
      </w:r>
      <w:r>
        <w:t xml:space="preserve"> energetic requirements by 1) increasing their acquisition of food resources, 2) eating into their energetic reserves, </w:t>
      </w:r>
      <w:ins w:id="79" w:author="Ninah Munk" w:date="2024-02-18T13:31:00Z">
        <w:r w:rsidR="00F259E1">
          <w:t>and/</w:t>
        </w:r>
      </w:ins>
      <w:commentRangeStart w:id="80"/>
      <w:r>
        <w:t xml:space="preserve">or </w:t>
      </w:r>
      <w:commentRangeEnd w:id="80"/>
      <w:r w:rsidR="00F259E1">
        <w:rPr>
          <w:rStyle w:val="CommentReference"/>
        </w:rPr>
        <w:commentReference w:id="80"/>
      </w:r>
      <w:r>
        <w:t xml:space="preserve">3) reducing their energy allocation to other </w:t>
      </w:r>
      <w:r w:rsidR="00092CE1">
        <w:t>life</w:t>
      </w:r>
      <w:r>
        <w:t xml:space="preserve"> functions</w:t>
      </w:r>
      <w:r w:rsidR="00E36960">
        <w:t xml:space="preserve">. </w:t>
      </w:r>
    </w:p>
    <w:p w14:paraId="36F60B72" w14:textId="3C855CC7" w:rsidR="00AE302E" w:rsidRDefault="0056071B" w:rsidP="00AE302E">
      <w:pPr>
        <w:ind w:firstLine="720"/>
      </w:pPr>
      <w:r>
        <w:t>Acquiring</w:t>
      </w:r>
      <w:r w:rsidR="004A3A25">
        <w:t xml:space="preserve"> new energy and </w:t>
      </w:r>
      <w:r>
        <w:t>leveraging</w:t>
      </w:r>
      <w:r w:rsidR="004A3A25">
        <w:t xml:space="preserve"> stored resources </w:t>
      </w:r>
      <w:r>
        <w:t>are mechanisms</w:t>
      </w:r>
      <w:r w:rsidR="00E36960">
        <w:t xml:space="preserve"> </w:t>
      </w:r>
      <w:r w:rsidR="00092CE1">
        <w:t>of maintaining an energetic budget w</w:t>
      </w:r>
      <w:r w:rsidR="004A3A25">
        <w:t>hich can support repair and regeneration</w:t>
      </w:r>
      <w:r>
        <w:t>. An organism’s ability to do this depends greatly on the conditions of the environment. Under stressful conditions</w:t>
      </w:r>
      <w:r w:rsidR="00AE302E">
        <w:t xml:space="preserve"> where energy acquisition is </w:t>
      </w:r>
      <w:proofErr w:type="gramStart"/>
      <w:r w:rsidR="00AE302E">
        <w:t>inefficient</w:t>
      </w:r>
      <w:proofErr w:type="gramEnd"/>
      <w:r w:rsidR="00AE302E">
        <w:t xml:space="preserve"> and resources are exhausted</w:t>
      </w:r>
      <w:r>
        <w:t xml:space="preserve">, energetic tradeoffs </w:t>
      </w:r>
      <w:r w:rsidR="00AE302E">
        <w:t xml:space="preserve">will be most acute. …. </w:t>
      </w:r>
    </w:p>
    <w:p w14:paraId="7E7A20CD" w14:textId="4C9CD076" w:rsidR="00AE302E" w:rsidRDefault="00AE302E" w:rsidP="00AE302E">
      <w:pPr>
        <w:ind w:firstLine="720"/>
      </w:pPr>
      <w:r>
        <w:t xml:space="preserve">Corals maintain frequent physical damage from multiple sources. Tissue damage or loss is routinely caused by corallivore predation, intense wave action, and human activity including recreational or restoration practices. </w:t>
      </w:r>
    </w:p>
    <w:p w14:paraId="11ECF13D" w14:textId="2E4949B1" w:rsidR="00AE302E" w:rsidRDefault="00AE302E" w:rsidP="00092CE1">
      <w:pPr>
        <w:ind w:firstLine="720"/>
      </w:pPr>
    </w:p>
    <w:p w14:paraId="60992208" w14:textId="77777777" w:rsidR="00AE302E" w:rsidRDefault="00AE302E" w:rsidP="00092CE1">
      <w:pPr>
        <w:ind w:firstLine="720"/>
      </w:pPr>
    </w:p>
    <w:p w14:paraId="024D57DD" w14:textId="77777777" w:rsidR="00AE302E" w:rsidRDefault="00AE302E" w:rsidP="00092CE1">
      <w:pPr>
        <w:ind w:firstLine="720"/>
      </w:pPr>
    </w:p>
    <w:p w14:paraId="5CB84103" w14:textId="77777777" w:rsidR="003A3874" w:rsidRDefault="003A3874" w:rsidP="00092CE1">
      <w:pPr>
        <w:ind w:firstLine="720"/>
      </w:pPr>
    </w:p>
    <w:p w14:paraId="3CDB16CA" w14:textId="77777777" w:rsidR="003A3874" w:rsidRDefault="003A3874" w:rsidP="00092CE1">
      <w:pPr>
        <w:ind w:firstLine="720"/>
      </w:pPr>
    </w:p>
    <w:p w14:paraId="4E20CD78" w14:textId="77777777" w:rsidR="003A3874" w:rsidRDefault="003A3874" w:rsidP="00092CE1">
      <w:pPr>
        <w:ind w:firstLine="720"/>
      </w:pPr>
    </w:p>
    <w:p w14:paraId="0CB236DC" w14:textId="77777777" w:rsidR="003A3874" w:rsidRDefault="003A3874" w:rsidP="00092CE1">
      <w:pPr>
        <w:ind w:firstLine="720"/>
      </w:pPr>
    </w:p>
    <w:p w14:paraId="1663D9C8" w14:textId="77777777" w:rsidR="003A3874" w:rsidRDefault="003A3874" w:rsidP="00092CE1">
      <w:pPr>
        <w:ind w:firstLine="720"/>
      </w:pPr>
    </w:p>
    <w:p w14:paraId="01F9C3EC" w14:textId="77777777" w:rsidR="003A3874" w:rsidRDefault="003A3874" w:rsidP="00092CE1">
      <w:pPr>
        <w:ind w:firstLine="720"/>
      </w:pPr>
    </w:p>
    <w:p w14:paraId="0F7DD623" w14:textId="77777777" w:rsidR="003A3874" w:rsidRDefault="003A3874" w:rsidP="00092CE1">
      <w:pPr>
        <w:ind w:firstLine="720"/>
      </w:pPr>
    </w:p>
    <w:p w14:paraId="557B3788" w14:textId="77777777" w:rsidR="003A3874" w:rsidRDefault="003A3874" w:rsidP="00092CE1">
      <w:pPr>
        <w:ind w:firstLine="720"/>
      </w:pPr>
    </w:p>
    <w:p w14:paraId="056EA79A" w14:textId="4A92A32B" w:rsidR="003A3874" w:rsidRDefault="003A3874" w:rsidP="003A3874">
      <w:r>
        <w:lastRenderedPageBreak/>
        <w:t xml:space="preserve">Brain dumps: </w:t>
      </w:r>
    </w:p>
    <w:p w14:paraId="723AC96D" w14:textId="730E44B4" w:rsidR="003A3874" w:rsidRDefault="003A3874" w:rsidP="003A3874">
      <w:r>
        <w:t>Wound healing as an investment in immunity.</w:t>
      </w:r>
    </w:p>
    <w:p w14:paraId="544E61FE" w14:textId="77777777" w:rsidR="003A3874" w:rsidRDefault="003A3874" w:rsidP="003A3874"/>
    <w:p w14:paraId="5E122FCD" w14:textId="77777777" w:rsidR="003A3874" w:rsidRDefault="003A3874" w:rsidP="003A3874">
      <w:r>
        <w:t xml:space="preserve">The costs of regeneration in colonial animals are less known. </w:t>
      </w:r>
    </w:p>
    <w:p w14:paraId="7AC0C634" w14:textId="77777777" w:rsidR="003A3874" w:rsidRDefault="003A3874" w:rsidP="003A3874"/>
    <w:p w14:paraId="5080A6F6" w14:textId="77777777" w:rsidR="003A3874" w:rsidRDefault="003A3874" w:rsidP="003A3874">
      <w:r w:rsidRPr="00680DAE">
        <w:t>Organisms can sustain immunocompetence by either increasing acquisition of food resources or reducing energy allocation to other physiological processes (</w:t>
      </w:r>
      <w:proofErr w:type="spellStart"/>
      <w:r w:rsidRPr="00680DAE">
        <w:t>Derting</w:t>
      </w:r>
      <w:proofErr w:type="spellEnd"/>
      <w:r w:rsidRPr="00680DAE">
        <w:t xml:space="preserve"> and Compton </w:t>
      </w:r>
      <w:hyperlink r:id="rId9" w:anchor="ref-CR11" w:tooltip="Derting TL, Compton S (2003) Immune response, not immune maintenance, is energetically costly in wild white-footed mice (Peromyscus leucopus). Physiol Biochem Zool 76:744–752" w:history="1">
        <w:r w:rsidRPr="00680DAE">
          <w:rPr>
            <w:rStyle w:val="Hyperlink"/>
          </w:rPr>
          <w:t>2003</w:t>
        </w:r>
      </w:hyperlink>
      <w:r w:rsidRPr="00680DAE">
        <w:t>)</w:t>
      </w:r>
    </w:p>
    <w:p w14:paraId="7291FEC2" w14:textId="77777777" w:rsidR="003A3874" w:rsidRDefault="003A3874" w:rsidP="003A3874"/>
    <w:p w14:paraId="65E75F0C" w14:textId="77777777" w:rsidR="003A3874" w:rsidRDefault="003A3874" w:rsidP="003A3874">
      <w:r w:rsidRPr="00DA5A24">
        <w:t>sublethal predation</w:t>
      </w:r>
    </w:p>
    <w:p w14:paraId="783631E3" w14:textId="77777777" w:rsidR="003A3874" w:rsidRDefault="003A3874" w:rsidP="003A3874"/>
    <w:p w14:paraId="5224CC32" w14:textId="77777777" w:rsidR="003A3874" w:rsidRDefault="003A3874" w:rsidP="003A3874">
      <w:r>
        <w:t xml:space="preserve">In a. pulchra maybe the increase in photosynthesis is an attempt at increasing their acquisition of food to sustain </w:t>
      </w:r>
      <w:proofErr w:type="spellStart"/>
      <w:r>
        <w:t>immunicompetence</w:t>
      </w:r>
      <w:proofErr w:type="spellEnd"/>
      <w:r>
        <w:t xml:space="preserve">… which is why we didn’t see a decrease in growth? But there is still likely a limit to this capacity. </w:t>
      </w:r>
    </w:p>
    <w:p w14:paraId="68BA8862" w14:textId="77777777" w:rsidR="003A3874" w:rsidRDefault="003A3874" w:rsidP="003A3874"/>
    <w:p w14:paraId="570EF8DB" w14:textId="77777777" w:rsidR="003A3874" w:rsidRDefault="003A3874" w:rsidP="003A3874"/>
    <w:p w14:paraId="746DE0EB" w14:textId="77777777" w:rsidR="003A3874" w:rsidRDefault="003A3874" w:rsidP="003A3874">
      <w:r>
        <w:t xml:space="preserve">Much less is known about the physiological impactions of wound healing in colonial organisms. </w:t>
      </w:r>
    </w:p>
    <w:p w14:paraId="365A7EC6" w14:textId="77777777" w:rsidR="003A3874" w:rsidRDefault="003A3874" w:rsidP="003A3874"/>
    <w:p w14:paraId="48BE3EE1" w14:textId="77777777" w:rsidR="003A3874" w:rsidRDefault="003A3874" w:rsidP="003A3874">
      <w:r>
        <w:t xml:space="preserve">Wound healing is an investment in immunity. </w:t>
      </w:r>
    </w:p>
    <w:p w14:paraId="457F2C7B" w14:textId="77777777" w:rsidR="003A3874" w:rsidRDefault="003A3874" w:rsidP="003A3874"/>
    <w:p w14:paraId="3ADA565B" w14:textId="77777777" w:rsidR="003A3874" w:rsidRDefault="003A3874" w:rsidP="003A3874">
      <w:r>
        <w:t xml:space="preserve">coral tissue loss reduced temporarily reduced their ability to acquire new </w:t>
      </w:r>
      <w:proofErr w:type="gramStart"/>
      <w:r>
        <w:t>resources</w:t>
      </w:r>
      <w:proofErr w:type="gramEnd"/>
    </w:p>
    <w:p w14:paraId="652FBB92" w14:textId="77777777" w:rsidR="003A3874" w:rsidRDefault="003A3874" w:rsidP="003A3874"/>
    <w:p w14:paraId="733BBA0F" w14:textId="77777777" w:rsidR="003A3874" w:rsidRDefault="003A3874" w:rsidP="003A3874">
      <w:r>
        <w:t>. A model of energy acquisition versus loss (scope for growth) indicated that tissue growth is more responsive to resource variation and physiological stress than skeletal growth. (Anthony et al 2002)</w:t>
      </w:r>
    </w:p>
    <w:p w14:paraId="555DD27A" w14:textId="77777777" w:rsidR="003A3874" w:rsidRDefault="003A3874" w:rsidP="003A3874"/>
    <w:p w14:paraId="0B606412" w14:textId="77777777" w:rsidR="003A3874" w:rsidRDefault="003A3874" w:rsidP="003A3874">
      <w:r>
        <w:t xml:space="preserve">The capacity for regeneration and the mechanisms of wound healing </w:t>
      </w:r>
      <w:proofErr w:type="gramStart"/>
      <w:r>
        <w:t>vary</w:t>
      </w:r>
      <w:proofErr w:type="gramEnd"/>
      <w:r>
        <w:t xml:space="preserve"> greatly across taxa. Regeneration has been extensively studied in animals who are able to shed an appendage (autotomy) as in many amphibians, reptiles, fishes, and arthropods. </w:t>
      </w:r>
      <w:proofErr w:type="gramStart"/>
      <w:r>
        <w:t>Similarly  animals</w:t>
      </w:r>
      <w:proofErr w:type="gramEnd"/>
      <w:r>
        <w:t xml:space="preserve"> who display ability to replace lost body parts </w:t>
      </w:r>
    </w:p>
    <w:p w14:paraId="0BEBC089" w14:textId="77777777" w:rsidR="003A3874" w:rsidRDefault="003A3874" w:rsidP="003A3874"/>
    <w:p w14:paraId="6E4611DF" w14:textId="77777777" w:rsidR="003A3874" w:rsidRDefault="003A3874" w:rsidP="003A3874">
      <w:r>
        <w:t xml:space="preserve">The capacity for regeneration varies greatly across taxa for which the costs and benefits of individual organisms and populations have </w:t>
      </w:r>
      <w:proofErr w:type="gramStart"/>
      <w:r>
        <w:t>been  and</w:t>
      </w:r>
      <w:proofErr w:type="gramEnd"/>
      <w:r>
        <w:t xml:space="preserve"> is for which the mechanisms of the wound healing has been extensively studied in a number of animals. </w:t>
      </w:r>
    </w:p>
    <w:p w14:paraId="11288A81" w14:textId="77777777" w:rsidR="003A3874" w:rsidRDefault="003A3874" w:rsidP="003A3874"/>
    <w:p w14:paraId="5B563F51" w14:textId="77777777" w:rsidR="003A3874" w:rsidRDefault="003A3874" w:rsidP="003A3874">
      <w:pPr>
        <w:ind w:firstLine="720"/>
      </w:pPr>
      <w:r>
        <w:t xml:space="preserve">The ability to restore lost body parts (regeneration) varies greatly across taxa. This phenomenon has been extensively studied in animals who are able to shed and regrow an appendage (autotomy) (e.g., amphibians, reptiles, fishes, and arthropods) and in animals who display </w:t>
      </w:r>
      <w:r w:rsidRPr="00B94E8D">
        <w:t xml:space="preserve">whole-body regeneration </w:t>
      </w:r>
      <w:r>
        <w:t xml:space="preserve">(e.g., hydra, planarians, and </w:t>
      </w:r>
      <w:proofErr w:type="spellStart"/>
      <w:r>
        <w:t>nematostella</w:t>
      </w:r>
      <w:proofErr w:type="spellEnd"/>
      <w:r>
        <w:t>). The energetic cost of regenerating lost body parts has been documented to impact other life functions such as reproduction and growth. For example, previous studies have found complete loss of or reduced fecundity as a consequence of tail regeneration in salamanders and lizards (</w:t>
      </w:r>
      <w:proofErr w:type="spellStart"/>
      <w:r>
        <w:t>Maiorana</w:t>
      </w:r>
      <w:proofErr w:type="spellEnd"/>
      <w:r>
        <w:t xml:space="preserve">, 1977, Bernardo &amp; </w:t>
      </w:r>
      <w:proofErr w:type="spellStart"/>
      <w:r>
        <w:t>Agosta</w:t>
      </w:r>
      <w:proofErr w:type="spellEnd"/>
      <w:r>
        <w:t xml:space="preserve"> 2005) and growth reduction </w:t>
      </w:r>
      <w:r>
        <w:lastRenderedPageBreak/>
        <w:t>in crustaceans with increasing amount of limb regeneration (</w:t>
      </w:r>
      <w:proofErr w:type="spellStart"/>
      <w:r>
        <w:t>Griffen</w:t>
      </w:r>
      <w:proofErr w:type="spellEnd"/>
      <w:r>
        <w:t xml:space="preserve"> et al. 2023). These energetic tradeoffs between vital life history functions play a critical role in organismal performance and are most acute under stressful conditions. </w:t>
      </w:r>
    </w:p>
    <w:p w14:paraId="16C7F912" w14:textId="77777777" w:rsidR="003A3874" w:rsidRDefault="003A3874" w:rsidP="003A3874">
      <w:pPr>
        <w:ind w:firstLine="720"/>
      </w:pPr>
    </w:p>
    <w:p w14:paraId="10AAD792" w14:textId="77777777" w:rsidR="003A3874" w:rsidRDefault="003A3874" w:rsidP="003A3874">
      <w:pPr>
        <w:ind w:firstLine="720"/>
      </w:pPr>
    </w:p>
    <w:p w14:paraId="051CC014" w14:textId="77777777" w:rsidR="003A3874" w:rsidRDefault="003A3874" w:rsidP="003A3874">
      <w:pPr>
        <w:ind w:firstLine="720"/>
      </w:pPr>
    </w:p>
    <w:p w14:paraId="3B01700B" w14:textId="77777777" w:rsidR="003A3874" w:rsidRDefault="003A3874" w:rsidP="003A3874">
      <w:pPr>
        <w:ind w:firstLine="720"/>
      </w:pPr>
      <w:r>
        <w:t xml:space="preserve">While an organism may meet the energetic requirements for regeneration may be great under optimal </w:t>
      </w:r>
      <w:proofErr w:type="gramStart"/>
      <w:r>
        <w:t xml:space="preserve">conditions,  </w:t>
      </w:r>
      <w:proofErr w:type="spellStart"/>
      <w:r>
        <w:t>forAnd</w:t>
      </w:r>
      <w:proofErr w:type="spellEnd"/>
      <w:proofErr w:type="gramEnd"/>
      <w:r>
        <w:t xml:space="preserve"> organismal variation in regeneration capacity is dictated intrinsically by an organism’s energetic budget for maintaining basic life functions and extrinsically by changing environmental factors. For example, </w:t>
      </w:r>
    </w:p>
    <w:p w14:paraId="4134395A" w14:textId="77777777" w:rsidR="003A3874" w:rsidRDefault="003A3874" w:rsidP="003A3874">
      <w:pPr>
        <w:ind w:firstLine="720"/>
      </w:pPr>
    </w:p>
    <w:p w14:paraId="0B8905FE" w14:textId="77777777" w:rsidR="003A3874" w:rsidRDefault="003A3874" w:rsidP="003A3874">
      <w:pPr>
        <w:ind w:firstLine="720"/>
      </w:pPr>
    </w:p>
    <w:p w14:paraId="22B7A203" w14:textId="77777777" w:rsidR="003A3874" w:rsidRDefault="003A3874" w:rsidP="003A3874">
      <w:r>
        <w:tab/>
      </w:r>
    </w:p>
    <w:p w14:paraId="79CF2487" w14:textId="77777777" w:rsidR="003A3874" w:rsidRDefault="003A3874" w:rsidP="003A3874"/>
    <w:p w14:paraId="1AB94E46" w14:textId="77777777" w:rsidR="003A3874" w:rsidRDefault="003A3874" w:rsidP="003A3874">
      <w:r>
        <w:t>with respect to maintaining basic life functions</w:t>
      </w:r>
    </w:p>
    <w:p w14:paraId="51FC9764" w14:textId="77777777" w:rsidR="003A3874" w:rsidRDefault="003A3874" w:rsidP="003A3874"/>
    <w:p w14:paraId="6248A780" w14:textId="77777777" w:rsidR="003A3874" w:rsidRDefault="003A3874" w:rsidP="003A3874"/>
    <w:p w14:paraId="184EC0FB" w14:textId="77777777" w:rsidR="003A3874" w:rsidRDefault="003A3874" w:rsidP="003A3874"/>
    <w:p w14:paraId="204E0ABE" w14:textId="77777777" w:rsidR="003A3874" w:rsidRDefault="003A3874" w:rsidP="003A3874">
      <w:r>
        <w:t xml:space="preserve">that determine the costs and benefits of regeneration.  </w:t>
      </w:r>
    </w:p>
    <w:p w14:paraId="6CFEDF48" w14:textId="77777777" w:rsidR="003A3874" w:rsidRDefault="003A3874" w:rsidP="003A3874"/>
    <w:p w14:paraId="08C8B935" w14:textId="77777777" w:rsidR="003A3874" w:rsidRDefault="003A3874" w:rsidP="003A3874">
      <w:r>
        <w:t xml:space="preserve">In other systems such as crabs it is hypothesized that energy allocated to limb regeneration will result in altered food consumption- could increase to meet necessary energetic requirements or could decrease due to being handicapped </w:t>
      </w:r>
    </w:p>
    <w:p w14:paraId="1775D709" w14:textId="77777777" w:rsidR="003A3874" w:rsidRDefault="003A3874" w:rsidP="003A3874"/>
    <w:p w14:paraId="1EC73143" w14:textId="77777777" w:rsidR="003A3874" w:rsidRDefault="003A3874" w:rsidP="003A3874"/>
    <w:p w14:paraId="5AB9ABA2" w14:textId="77777777" w:rsidR="003A3874" w:rsidRDefault="003A3874" w:rsidP="003A3874"/>
    <w:p w14:paraId="1FFA4CF5" w14:textId="77777777" w:rsidR="003A3874" w:rsidRDefault="003A3874" w:rsidP="003A3874">
      <w:r>
        <w:t xml:space="preserve">Under acute disturbance, corals will either reallocate must meet their energetic demand they must reallocate energy to maintain homeostasis in response to whatever environmental change is causing that </w:t>
      </w:r>
      <w:proofErr w:type="gramStart"/>
      <w:r>
        <w:t>stress</w:t>
      </w:r>
      <w:proofErr w:type="gramEnd"/>
      <w:r>
        <w:t xml:space="preserve"> </w:t>
      </w:r>
    </w:p>
    <w:p w14:paraId="60670415" w14:textId="77777777" w:rsidR="003A3874" w:rsidRDefault="003A3874" w:rsidP="003A3874"/>
    <w:p w14:paraId="6B14727E" w14:textId="77777777" w:rsidR="003A3874" w:rsidRDefault="003A3874" w:rsidP="003A3874">
      <w:r>
        <w:t xml:space="preserve">Corals don’t have a localized area for resource storage (like lizards do in their tails or crustaceans do in their hepatopancreas). Some animals might be able to compensate energy requirements by increasing food intake, however corals are not likely to meet their energetic requirements with heterotrophy. Corals heavily rely on photosynthetic algae which live inside their tissues to acquire energy. The implications of wounded coral tissue </w:t>
      </w:r>
      <w:proofErr w:type="gramStart"/>
      <w:r>
        <w:t>is</w:t>
      </w:r>
      <w:proofErr w:type="gramEnd"/>
      <w:r>
        <w:t xml:space="preserve"> decreased energy production (due to the physical removal of algal symbionts), decreased immunity (due to presence of open lesion), and reduction in size (if the cause of wounding also removes coral skeleton).  Coral size is important in resisting mortality by predation. </w:t>
      </w:r>
    </w:p>
    <w:p w14:paraId="0A7935F3" w14:textId="77777777" w:rsidR="003A3874" w:rsidRDefault="003A3874" w:rsidP="003A3874"/>
    <w:p w14:paraId="67176D96" w14:textId="77777777" w:rsidR="003A3874" w:rsidRDefault="003A3874" w:rsidP="003A3874"/>
    <w:p w14:paraId="08D40A2F" w14:textId="77777777" w:rsidR="003A3874" w:rsidRDefault="003A3874" w:rsidP="003A3874">
      <w:r>
        <w:t xml:space="preserve">Corals maintain frequent physical damage from multiple sources. Tissue damage or loss is routinely caused by corallivore predation, intense wave action, and human activity including recreational or restoration practices. </w:t>
      </w:r>
    </w:p>
    <w:p w14:paraId="4DC1E584" w14:textId="77777777" w:rsidR="003A3874" w:rsidRDefault="003A3874" w:rsidP="00092CE1">
      <w:pPr>
        <w:ind w:firstLine="720"/>
      </w:pPr>
    </w:p>
    <w:p w14:paraId="5EDA2927" w14:textId="77777777" w:rsidR="003A3874" w:rsidRDefault="003A3874" w:rsidP="00092CE1">
      <w:pPr>
        <w:ind w:firstLine="720"/>
      </w:pPr>
    </w:p>
    <w:p w14:paraId="28322325" w14:textId="6C305B00" w:rsidR="0056071B" w:rsidRDefault="0056071B" w:rsidP="00092CE1">
      <w:pPr>
        <w:ind w:firstLine="720"/>
      </w:pPr>
      <w:r>
        <w:t xml:space="preserve">In suboptimal conditions where energy acquisition can be inefficient and energetic tradeoffs as a result of resource reallocation will be most acute under stressful conditions If these mechanisms are not sufficient, an individual will be forced to reallocate energy resulting in tradeoffs.  </w:t>
      </w:r>
    </w:p>
    <w:p w14:paraId="58471260" w14:textId="77777777" w:rsidR="0056071B" w:rsidRDefault="0056071B" w:rsidP="00092CE1">
      <w:pPr>
        <w:ind w:firstLine="720"/>
      </w:pPr>
    </w:p>
    <w:p w14:paraId="36F1F64C" w14:textId="77777777" w:rsidR="0056071B" w:rsidRDefault="0056071B" w:rsidP="00092CE1">
      <w:pPr>
        <w:ind w:firstLine="720"/>
      </w:pPr>
    </w:p>
    <w:p w14:paraId="78401C20" w14:textId="3998D361" w:rsidR="00E40343" w:rsidRDefault="00092CE1" w:rsidP="00092CE1">
      <w:pPr>
        <w:ind w:firstLine="720"/>
      </w:pPr>
      <w:r>
        <w:t>depend</w:t>
      </w:r>
      <w:r w:rsidR="00E36960">
        <w:t xml:space="preserve"> on </w:t>
      </w:r>
      <w:r w:rsidR="004A3A25">
        <w:t>an organism’s</w:t>
      </w:r>
      <w:r>
        <w:t xml:space="preserve"> ability to </w:t>
      </w:r>
      <w:r w:rsidR="004A3A25">
        <w:t xml:space="preserve">acquire and store resources, </w:t>
      </w:r>
      <w:r w:rsidR="00E36960">
        <w:t xml:space="preserve">the </w:t>
      </w:r>
      <w:r w:rsidR="004A3A25">
        <w:t xml:space="preserve">abiotic </w:t>
      </w:r>
      <w:r w:rsidR="00E36960">
        <w:t>conditions of the</w:t>
      </w:r>
      <w:r w:rsidR="004A3A25">
        <w:t>ir</w:t>
      </w:r>
      <w:r w:rsidR="00E36960">
        <w:t xml:space="preserve"> environment</w:t>
      </w:r>
      <w:r w:rsidR="004A3A25">
        <w:t xml:space="preserve"> can impose the efficiency of these mechanisms. </w:t>
      </w:r>
    </w:p>
    <w:p w14:paraId="6B015AB3" w14:textId="77777777" w:rsidR="00E36960" w:rsidRDefault="00E36960" w:rsidP="00E36960">
      <w:r>
        <w:tab/>
        <w:t xml:space="preserve">Corals maintain frequent physical damage from multiple sources. Tissue damage or loss is routinely caused by corallivore predation, intense wave action, and human activity including recreational or restoration practices. </w:t>
      </w:r>
    </w:p>
    <w:p w14:paraId="47D0B1FA" w14:textId="77777777" w:rsidR="00092CE1" w:rsidRDefault="00092CE1" w:rsidP="00E36960"/>
    <w:p w14:paraId="50A21241" w14:textId="77777777" w:rsidR="00092CE1" w:rsidRDefault="00092CE1" w:rsidP="00092CE1">
      <w:r>
        <w:t xml:space="preserve">The fitness of damaged individuals will also </w:t>
      </w:r>
    </w:p>
    <w:p w14:paraId="78F7AC83" w14:textId="77777777" w:rsidR="00092CE1" w:rsidRDefault="00092CE1" w:rsidP="00E36960"/>
    <w:p w14:paraId="363D838E" w14:textId="77777777" w:rsidR="00E40343" w:rsidRDefault="00E40343" w:rsidP="00E91F7A"/>
    <w:p w14:paraId="44D09ABE" w14:textId="77777777" w:rsidR="00E40343" w:rsidRDefault="00E40343" w:rsidP="00E91F7A"/>
    <w:p w14:paraId="0D5F407C" w14:textId="70ECBB0B" w:rsidR="00E40343" w:rsidRDefault="00E40343" w:rsidP="00E91F7A">
      <w:r>
        <w:t xml:space="preserve"> </w:t>
      </w:r>
      <w:proofErr w:type="spellStart"/>
      <w:proofErr w:type="gramStart"/>
      <w:r>
        <w:t>enAnimals</w:t>
      </w:r>
      <w:proofErr w:type="spellEnd"/>
      <w:r>
        <w:t xml:space="preserve">  energetic</w:t>
      </w:r>
      <w:proofErr w:type="gramEnd"/>
      <w:r>
        <w:t xml:space="preserve"> tradeoffs between vital life history functions play a critical role in organismal performance and are most acute under stressful conditions. Trad </w:t>
      </w:r>
    </w:p>
    <w:p w14:paraId="1E71A7DE" w14:textId="77777777" w:rsidR="00E40343" w:rsidRDefault="00E40343" w:rsidP="00E91F7A"/>
    <w:p w14:paraId="42A690D1" w14:textId="77777777" w:rsidR="00E40343" w:rsidRDefault="00E40343" w:rsidP="00E40343">
      <w:r w:rsidRPr="00680DAE">
        <w:t>Organisms can sustain immunocompetence by either increasing acquisition of food resources or reducing energy allocation to other physiological processes (</w:t>
      </w:r>
      <w:proofErr w:type="spellStart"/>
      <w:r w:rsidRPr="00680DAE">
        <w:t>Derting</w:t>
      </w:r>
      <w:proofErr w:type="spellEnd"/>
      <w:r w:rsidRPr="00680DAE">
        <w:t xml:space="preserve"> and Compton </w:t>
      </w:r>
      <w:hyperlink r:id="rId10" w:anchor="ref-CR11" w:tooltip="Derting TL, Compton S (2003) Immune response, not immune maintenance, is energetically costly in wild white-footed mice (Peromyscus leucopus). Physiol Biochem Zool 76:744–752" w:history="1">
        <w:r w:rsidRPr="00680DAE">
          <w:rPr>
            <w:rStyle w:val="Hyperlink"/>
          </w:rPr>
          <w:t>2003</w:t>
        </w:r>
      </w:hyperlink>
      <w:r w:rsidRPr="00680DAE">
        <w:t>)</w:t>
      </w:r>
    </w:p>
    <w:p w14:paraId="5E32E68A" w14:textId="77777777" w:rsidR="00E40343" w:rsidRDefault="00E40343" w:rsidP="00E91F7A"/>
    <w:p w14:paraId="19112AE0" w14:textId="77777777" w:rsidR="00E40343" w:rsidRDefault="00E40343" w:rsidP="00E91F7A"/>
    <w:p w14:paraId="6DB240E3" w14:textId="77777777" w:rsidR="00E40343" w:rsidRDefault="00E40343" w:rsidP="00E40343">
      <w:pPr>
        <w:ind w:firstLine="720"/>
      </w:pPr>
      <w:r>
        <w:t xml:space="preserve">Corals maintain frequent physical damage from multiple sources. Tissue damage or loss is routinely caused by corallivore predation, intense wave action, and human activity including recreational or restoration practices. </w:t>
      </w:r>
    </w:p>
    <w:p w14:paraId="3B0C9B65" w14:textId="77777777" w:rsidR="00E40343" w:rsidRDefault="00E40343" w:rsidP="00E91F7A"/>
    <w:p w14:paraId="27634DD1" w14:textId="77777777" w:rsidR="00E40343" w:rsidRDefault="00E40343" w:rsidP="00E91F7A"/>
    <w:p w14:paraId="70502E42" w14:textId="77777777" w:rsidR="00B30B1C" w:rsidRDefault="00B30B1C" w:rsidP="00E91F7A"/>
    <w:p w14:paraId="66B16BFC" w14:textId="0F6D5485" w:rsidR="00C830A5" w:rsidRDefault="00531E40" w:rsidP="00E91F7A">
      <w:r>
        <w:t xml:space="preserve"> environmental factors including sublethal predation and weather events. </w:t>
      </w:r>
      <w:r w:rsidR="009811CD">
        <w:t xml:space="preserve">The resilience of an organism is in part characterized by their ability to </w:t>
      </w:r>
      <w:proofErr w:type="gramStart"/>
      <w:r>
        <w:t>regenerate</w:t>
      </w:r>
      <w:proofErr w:type="gramEnd"/>
      <w:r>
        <w:t xml:space="preserve"> </w:t>
      </w:r>
    </w:p>
    <w:p w14:paraId="72FEA94A" w14:textId="77777777" w:rsidR="00C830A5" w:rsidRDefault="00C830A5" w:rsidP="00E91F7A"/>
    <w:p w14:paraId="617346F0" w14:textId="3F888261" w:rsidR="00350C3A" w:rsidRDefault="00350C3A" w:rsidP="00E91F7A">
      <w:r>
        <w:t xml:space="preserve">Corals display remarkable resilience to </w:t>
      </w:r>
      <w:r w:rsidR="00C830A5">
        <w:t xml:space="preserve">physical damage including </w:t>
      </w:r>
      <w:r>
        <w:t>sublethal preda</w:t>
      </w:r>
      <w:r w:rsidR="00C830A5">
        <w:t>tion</w:t>
      </w:r>
      <w:r>
        <w:t>,</w:t>
      </w:r>
      <w:r w:rsidR="00C830A5">
        <w:t xml:space="preserve"> fragmentation by wave action or restoration </w:t>
      </w:r>
      <w:proofErr w:type="gramStart"/>
      <w:r w:rsidR="00C830A5">
        <w:t>practices</w:t>
      </w:r>
      <w:proofErr w:type="gramEnd"/>
      <w:r w:rsidR="00C830A5">
        <w:t xml:space="preserve"> </w:t>
      </w:r>
    </w:p>
    <w:p w14:paraId="3CFE0D48" w14:textId="3B01C151" w:rsidR="00E91F7A" w:rsidRDefault="00E91F7A"/>
    <w:p w14:paraId="6337FBA7" w14:textId="77777777" w:rsidR="00D70952" w:rsidRDefault="00D70952"/>
    <w:p w14:paraId="1B1D3518" w14:textId="77777777" w:rsidR="00D70952" w:rsidRDefault="00D70952"/>
    <w:p w14:paraId="42D5AC20" w14:textId="77777777" w:rsidR="00D70952" w:rsidRDefault="00D70952"/>
    <w:p w14:paraId="1D949A98" w14:textId="77777777" w:rsidR="00D70952" w:rsidRDefault="00D70952"/>
    <w:p w14:paraId="0E403120" w14:textId="4FB2649C" w:rsidR="00D70952" w:rsidRDefault="00D70952"/>
    <w:p w14:paraId="5109024C" w14:textId="2FF5BBE5" w:rsidR="00D70952" w:rsidRDefault="00D70952">
      <w:r>
        <w:t xml:space="preserve">Things to mention in </w:t>
      </w:r>
      <w:proofErr w:type="gramStart"/>
      <w:r>
        <w:t>introduction</w:t>
      </w:r>
      <w:proofErr w:type="gramEnd"/>
      <w:r>
        <w:t xml:space="preserve"> </w:t>
      </w:r>
    </w:p>
    <w:p w14:paraId="143DEED2" w14:textId="410A7ED6" w:rsidR="00D70952" w:rsidRDefault="00D70952" w:rsidP="00D70952">
      <w:pPr>
        <w:pStyle w:val="ListParagraph"/>
        <w:numPr>
          <w:ilvl w:val="0"/>
          <w:numId w:val="1"/>
        </w:numPr>
      </w:pPr>
      <w:r>
        <w:lastRenderedPageBreak/>
        <w:t xml:space="preserve">Energetic trade offs </w:t>
      </w:r>
    </w:p>
    <w:p w14:paraId="77E9EF2D" w14:textId="1727E6D9" w:rsidR="00D70952" w:rsidRDefault="00D70952" w:rsidP="00D70952">
      <w:pPr>
        <w:pStyle w:val="ListParagraph"/>
        <w:numPr>
          <w:ilvl w:val="0"/>
          <w:numId w:val="1"/>
        </w:numPr>
      </w:pPr>
      <w:r>
        <w:t xml:space="preserve">Regeneration </w:t>
      </w:r>
    </w:p>
    <w:p w14:paraId="6E8A2FC6" w14:textId="09F302F7" w:rsidR="00D70952" w:rsidRDefault="00D70952" w:rsidP="00D70952">
      <w:pPr>
        <w:pStyle w:val="ListParagraph"/>
        <w:numPr>
          <w:ilvl w:val="0"/>
          <w:numId w:val="1"/>
        </w:numPr>
      </w:pPr>
      <w:r>
        <w:t xml:space="preserve">Wound healing </w:t>
      </w:r>
    </w:p>
    <w:p w14:paraId="12D158B9" w14:textId="21D8AEE2" w:rsidR="00D70952" w:rsidRDefault="00D70952" w:rsidP="00D70952">
      <w:pPr>
        <w:pStyle w:val="ListParagraph"/>
        <w:numPr>
          <w:ilvl w:val="0"/>
          <w:numId w:val="1"/>
        </w:numPr>
      </w:pPr>
      <w:r>
        <w:t xml:space="preserve">Energetic budget </w:t>
      </w:r>
    </w:p>
    <w:p w14:paraId="41FF2C61" w14:textId="77777777" w:rsidR="00D70952" w:rsidRDefault="00D70952" w:rsidP="00D70952">
      <w:pPr>
        <w:pStyle w:val="ListParagraph"/>
        <w:numPr>
          <w:ilvl w:val="0"/>
          <w:numId w:val="1"/>
        </w:numPr>
      </w:pPr>
    </w:p>
    <w:sectPr w:rsidR="00D70952" w:rsidSect="002B2F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Ninah Munk" w:date="2024-02-18T13:28:00Z" w:initials="NM">
    <w:p w14:paraId="3511325C" w14:textId="77777777" w:rsidR="00F259E1" w:rsidRDefault="00F259E1" w:rsidP="00F259E1">
      <w:r>
        <w:rPr>
          <w:rStyle w:val="CommentReference"/>
        </w:rPr>
        <w:annotationRef/>
      </w:r>
      <w:r>
        <w:rPr>
          <w:sz w:val="20"/>
          <w:szCs w:val="20"/>
        </w:rPr>
        <w:t>Specifically from the damaging event, or more generally?</w:t>
      </w:r>
    </w:p>
  </w:comment>
  <w:comment w:id="80" w:author="Ninah Munk" w:date="2024-02-18T13:31:00Z" w:initials="NM">
    <w:p w14:paraId="34367A92" w14:textId="77777777" w:rsidR="00F259E1" w:rsidRDefault="00F259E1" w:rsidP="00F259E1">
      <w:r>
        <w:rPr>
          <w:rStyle w:val="CommentReference"/>
        </w:rPr>
        <w:annotationRef/>
      </w:r>
      <w:r>
        <w:rPr>
          <w:sz w:val="20"/>
          <w:szCs w:val="20"/>
        </w:rPr>
        <w:t>These are necessarily exclusive and in fact could probably imagine situations where multiple of these happen in tandem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11325C" w15:done="0"/>
  <w15:commentEx w15:paraId="34367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CE6269" w16cex:dateUtc="2024-02-18T21:28:00Z"/>
  <w16cex:commentExtensible w16cex:durableId="5A8121B6" w16cex:dateUtc="2024-02-18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1325C" w16cid:durableId="70CE6269"/>
  <w16cid:commentId w16cid:paraId="34367A92" w16cid:durableId="5A8121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93C8C"/>
    <w:multiLevelType w:val="hybridMultilevel"/>
    <w:tmpl w:val="327ACD86"/>
    <w:lvl w:ilvl="0" w:tplc="33686FA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8536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nah Munk">
    <w15:presenceInfo w15:providerId="AD" w15:userId="S::ninahm@hawaii.edu::62e2808f-4970-41e2-9c97-b26bbcb47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53"/>
    <w:rsid w:val="000030A7"/>
    <w:rsid w:val="000458DE"/>
    <w:rsid w:val="00092CE1"/>
    <w:rsid w:val="000F4926"/>
    <w:rsid w:val="001E33C3"/>
    <w:rsid w:val="0028550F"/>
    <w:rsid w:val="00292C55"/>
    <w:rsid w:val="002B2F01"/>
    <w:rsid w:val="00350C3A"/>
    <w:rsid w:val="003A3874"/>
    <w:rsid w:val="004A3A25"/>
    <w:rsid w:val="00503A34"/>
    <w:rsid w:val="00531E40"/>
    <w:rsid w:val="0056071B"/>
    <w:rsid w:val="005B29FD"/>
    <w:rsid w:val="005C5D80"/>
    <w:rsid w:val="006223D6"/>
    <w:rsid w:val="006745E2"/>
    <w:rsid w:val="00680DAE"/>
    <w:rsid w:val="006D3C53"/>
    <w:rsid w:val="007624B7"/>
    <w:rsid w:val="00791CCE"/>
    <w:rsid w:val="00800399"/>
    <w:rsid w:val="008165C2"/>
    <w:rsid w:val="00860EF4"/>
    <w:rsid w:val="0087147B"/>
    <w:rsid w:val="008948CD"/>
    <w:rsid w:val="009811CD"/>
    <w:rsid w:val="009F1263"/>
    <w:rsid w:val="00A559D9"/>
    <w:rsid w:val="00AB5CB8"/>
    <w:rsid w:val="00AE302E"/>
    <w:rsid w:val="00AF6638"/>
    <w:rsid w:val="00B30B1C"/>
    <w:rsid w:val="00B94E8D"/>
    <w:rsid w:val="00C040E3"/>
    <w:rsid w:val="00C15163"/>
    <w:rsid w:val="00C26576"/>
    <w:rsid w:val="00C30F0F"/>
    <w:rsid w:val="00C830A5"/>
    <w:rsid w:val="00C976A4"/>
    <w:rsid w:val="00D575DE"/>
    <w:rsid w:val="00D70952"/>
    <w:rsid w:val="00DA5A24"/>
    <w:rsid w:val="00E25F66"/>
    <w:rsid w:val="00E36960"/>
    <w:rsid w:val="00E40343"/>
    <w:rsid w:val="00E91F7A"/>
    <w:rsid w:val="00F259E1"/>
    <w:rsid w:val="00FD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AF12C"/>
  <w15:chartTrackingRefBased/>
  <w15:docId w15:val="{D66B36F3-CAC3-1B44-8C81-3652074A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C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C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C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C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C53"/>
    <w:rPr>
      <w:rFonts w:eastAsiaTheme="majorEastAsia" w:cstheme="majorBidi"/>
      <w:color w:val="272727" w:themeColor="text1" w:themeTint="D8"/>
    </w:rPr>
  </w:style>
  <w:style w:type="paragraph" w:styleId="Title">
    <w:name w:val="Title"/>
    <w:basedOn w:val="Normal"/>
    <w:next w:val="Normal"/>
    <w:link w:val="TitleChar"/>
    <w:uiPriority w:val="10"/>
    <w:qFormat/>
    <w:rsid w:val="006D3C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C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C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C53"/>
    <w:rPr>
      <w:i/>
      <w:iCs/>
      <w:color w:val="404040" w:themeColor="text1" w:themeTint="BF"/>
    </w:rPr>
  </w:style>
  <w:style w:type="paragraph" w:styleId="ListParagraph">
    <w:name w:val="List Paragraph"/>
    <w:basedOn w:val="Normal"/>
    <w:uiPriority w:val="34"/>
    <w:qFormat/>
    <w:rsid w:val="006D3C53"/>
    <w:pPr>
      <w:ind w:left="720"/>
      <w:contextualSpacing/>
    </w:pPr>
  </w:style>
  <w:style w:type="character" w:styleId="IntenseEmphasis">
    <w:name w:val="Intense Emphasis"/>
    <w:basedOn w:val="DefaultParagraphFont"/>
    <w:uiPriority w:val="21"/>
    <w:qFormat/>
    <w:rsid w:val="006D3C53"/>
    <w:rPr>
      <w:i/>
      <w:iCs/>
      <w:color w:val="0F4761" w:themeColor="accent1" w:themeShade="BF"/>
    </w:rPr>
  </w:style>
  <w:style w:type="paragraph" w:styleId="IntenseQuote">
    <w:name w:val="Intense Quote"/>
    <w:basedOn w:val="Normal"/>
    <w:next w:val="Normal"/>
    <w:link w:val="IntenseQuoteChar"/>
    <w:uiPriority w:val="30"/>
    <w:qFormat/>
    <w:rsid w:val="006D3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C53"/>
    <w:rPr>
      <w:i/>
      <w:iCs/>
      <w:color w:val="0F4761" w:themeColor="accent1" w:themeShade="BF"/>
    </w:rPr>
  </w:style>
  <w:style w:type="character" w:styleId="IntenseReference">
    <w:name w:val="Intense Reference"/>
    <w:basedOn w:val="DefaultParagraphFont"/>
    <w:uiPriority w:val="32"/>
    <w:qFormat/>
    <w:rsid w:val="006D3C53"/>
    <w:rPr>
      <w:b/>
      <w:bCs/>
      <w:smallCaps/>
      <w:color w:val="0F4761" w:themeColor="accent1" w:themeShade="BF"/>
      <w:spacing w:val="5"/>
    </w:rPr>
  </w:style>
  <w:style w:type="character" w:styleId="Hyperlink">
    <w:name w:val="Hyperlink"/>
    <w:basedOn w:val="DefaultParagraphFont"/>
    <w:uiPriority w:val="99"/>
    <w:unhideWhenUsed/>
    <w:rsid w:val="00680DAE"/>
    <w:rPr>
      <w:color w:val="467886" w:themeColor="hyperlink"/>
      <w:u w:val="single"/>
    </w:rPr>
  </w:style>
  <w:style w:type="character" w:styleId="UnresolvedMention">
    <w:name w:val="Unresolved Mention"/>
    <w:basedOn w:val="DefaultParagraphFont"/>
    <w:uiPriority w:val="99"/>
    <w:semiHidden/>
    <w:unhideWhenUsed/>
    <w:rsid w:val="00680DAE"/>
    <w:rPr>
      <w:color w:val="605E5C"/>
      <w:shd w:val="clear" w:color="auto" w:fill="E1DFDD"/>
    </w:rPr>
  </w:style>
  <w:style w:type="paragraph" w:styleId="Revision">
    <w:name w:val="Revision"/>
    <w:hidden/>
    <w:uiPriority w:val="99"/>
    <w:semiHidden/>
    <w:rsid w:val="00AE302E"/>
  </w:style>
  <w:style w:type="character" w:styleId="CommentReference">
    <w:name w:val="annotation reference"/>
    <w:basedOn w:val="DefaultParagraphFont"/>
    <w:uiPriority w:val="99"/>
    <w:semiHidden/>
    <w:unhideWhenUsed/>
    <w:rsid w:val="00F259E1"/>
    <w:rPr>
      <w:sz w:val="16"/>
      <w:szCs w:val="16"/>
    </w:rPr>
  </w:style>
  <w:style w:type="paragraph" w:styleId="CommentText">
    <w:name w:val="annotation text"/>
    <w:basedOn w:val="Normal"/>
    <w:link w:val="CommentTextChar"/>
    <w:uiPriority w:val="99"/>
    <w:semiHidden/>
    <w:unhideWhenUsed/>
    <w:rsid w:val="00F259E1"/>
    <w:rPr>
      <w:sz w:val="20"/>
      <w:szCs w:val="20"/>
    </w:rPr>
  </w:style>
  <w:style w:type="character" w:customStyle="1" w:styleId="CommentTextChar">
    <w:name w:val="Comment Text Char"/>
    <w:basedOn w:val="DefaultParagraphFont"/>
    <w:link w:val="CommentText"/>
    <w:uiPriority w:val="99"/>
    <w:semiHidden/>
    <w:rsid w:val="00F259E1"/>
    <w:rPr>
      <w:sz w:val="20"/>
      <w:szCs w:val="20"/>
    </w:rPr>
  </w:style>
  <w:style w:type="paragraph" w:styleId="CommentSubject">
    <w:name w:val="annotation subject"/>
    <w:basedOn w:val="CommentText"/>
    <w:next w:val="CommentText"/>
    <w:link w:val="CommentSubjectChar"/>
    <w:uiPriority w:val="99"/>
    <w:semiHidden/>
    <w:unhideWhenUsed/>
    <w:rsid w:val="00F259E1"/>
    <w:rPr>
      <w:b/>
      <w:bCs/>
    </w:rPr>
  </w:style>
  <w:style w:type="character" w:customStyle="1" w:styleId="CommentSubjectChar">
    <w:name w:val="Comment Subject Char"/>
    <w:basedOn w:val="CommentTextChar"/>
    <w:link w:val="CommentSubject"/>
    <w:uiPriority w:val="99"/>
    <w:semiHidden/>
    <w:rsid w:val="00F259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link-springer-com.proxy.library.ucsb.edu/article/10.1007/s00442-015-3365-8" TargetMode="External"/><Relationship Id="rId4" Type="http://schemas.openxmlformats.org/officeDocument/2006/relationships/webSettings" Target="webSettings.xml"/><Relationship Id="rId9" Type="http://schemas.openxmlformats.org/officeDocument/2006/relationships/hyperlink" Target="https://link-springer-com.proxy.library.ucsb.edu/article/10.1007/s00442-015-33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Ninah Munk</dc:creator>
  <cp:keywords/>
  <dc:description/>
  <cp:lastModifiedBy>Ninah Munk</cp:lastModifiedBy>
  <cp:revision>3</cp:revision>
  <dcterms:created xsi:type="dcterms:W3CDTF">2024-02-20T18:58:00Z</dcterms:created>
  <dcterms:modified xsi:type="dcterms:W3CDTF">2024-02-20T19:00:00Z</dcterms:modified>
</cp:coreProperties>
</file>